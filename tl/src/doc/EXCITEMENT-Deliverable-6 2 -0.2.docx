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en-US" w:eastAsia="en-US" w:bidi="he-IL"/>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0"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0"/>
    <w:p w:rsidR="00B80307" w:rsidRPr="00DE1B49" w:rsidRDefault="00F20638" w:rsidP="00AE5EBF">
      <w:pPr>
        <w:jc w:val="center"/>
        <w:rPr>
          <w:b/>
          <w:lang w:val="en-US"/>
        </w:rPr>
      </w:pPr>
      <w:proofErr w:type="spellStart"/>
      <w:r w:rsidRPr="00DE1B49">
        <w:rPr>
          <w:b/>
          <w:lang w:val="en-US"/>
        </w:rPr>
        <w:t>E</w:t>
      </w:r>
      <w:r>
        <w:rPr>
          <w:b/>
          <w:lang w:val="en-US"/>
        </w:rPr>
        <w:t>X</w:t>
      </w:r>
      <w:r w:rsidRPr="00DE1B49">
        <w:rPr>
          <w:b/>
          <w:lang w:val="en-US"/>
        </w:rPr>
        <w:t>ploring</w:t>
      </w:r>
      <w:proofErr w:type="spellEnd"/>
      <w:r w:rsidRPr="00DE1B49">
        <w:rPr>
          <w:b/>
          <w:lang w:val="en-US"/>
        </w:rPr>
        <w:t xml:space="preserve"> </w:t>
      </w:r>
      <w:r w:rsidR="005636D1" w:rsidRPr="00DE1B49">
        <w:rPr>
          <w:b/>
          <w:lang w:val="en-US"/>
        </w:rPr>
        <w:t>Cu</w:t>
      </w:r>
      <w:r w:rsidR="00AE5EBF" w:rsidRPr="00DE1B49">
        <w:rPr>
          <w:b/>
          <w:lang w:val="en-US"/>
        </w:rPr>
        <w:t xml:space="preserve">stomer Interaction via Textual </w:t>
      </w:r>
      <w:proofErr w:type="spellStart"/>
      <w:r>
        <w:rPr>
          <w:b/>
          <w:u w:color="82C42A"/>
          <w:lang w:val="en-US"/>
        </w:rPr>
        <w:t>E</w:t>
      </w:r>
      <w:r w:rsidRPr="00DE1B49">
        <w:rPr>
          <w:b/>
          <w:u w:color="82C42A"/>
          <w:lang w:val="en-US"/>
        </w:rPr>
        <w:t>ntailMENT</w:t>
      </w:r>
      <w:proofErr w:type="spellEnd"/>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E691D">
        <w:rPr>
          <w:bCs/>
          <w:lang w:val="en-US"/>
        </w:rPr>
        <w:fldChar w:fldCharType="begin"/>
      </w:r>
      <w:r w:rsidR="006E691D">
        <w:rPr>
          <w:bCs/>
          <w:lang w:val="en-US"/>
        </w:rPr>
        <w:instrText xml:space="preserve"> DATE \@ "MMMM d, yyyy" </w:instrText>
      </w:r>
      <w:r w:rsidR="006E691D">
        <w:rPr>
          <w:bCs/>
          <w:lang w:val="en-US"/>
        </w:rPr>
        <w:fldChar w:fldCharType="separate"/>
      </w:r>
      <w:r w:rsidR="00294F59">
        <w:rPr>
          <w:bCs/>
          <w:noProof/>
          <w:lang w:val="en-US"/>
        </w:rPr>
        <w:t>September 10, 2013</w:t>
      </w:r>
      <w:r w:rsidR="006E691D">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1"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leGrid"/>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1"/>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proofErr w:type="spellStart"/>
            <w:r w:rsidRPr="00DE1B49">
              <w:rPr>
                <w:sz w:val="20"/>
                <w:szCs w:val="36"/>
                <w:u w:color="82C42A"/>
                <w:lang w:val="en-US"/>
              </w:rPr>
              <w:t>entailMENT</w:t>
            </w:r>
            <w:proofErr w:type="spellEnd"/>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Pr="00DE1B49">
              <w:rPr>
                <w:sz w:val="20"/>
                <w:szCs w:val="36"/>
                <w:lang w:val="en-US"/>
              </w:rPr>
              <w:t xml:space="preserve">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AD435C" w:rsidP="00144BDE">
            <w:pPr>
              <w:spacing w:line="240" w:lineRule="auto"/>
              <w:rPr>
                <w:sz w:val="20"/>
                <w:szCs w:val="36"/>
                <w:lang w:val="en-US"/>
              </w:rPr>
            </w:pPr>
            <w:r w:rsidRPr="00AD435C">
              <w:rPr>
                <w:sz w:val="20"/>
                <w:szCs w:val="36"/>
                <w:highlight w:val="yellow"/>
                <w:lang w:val="en-US"/>
              </w:rPr>
              <w:t>XXX</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AD435C" w:rsidP="008836B8">
            <w:pPr>
              <w:spacing w:line="240" w:lineRule="auto"/>
              <w:rPr>
                <w:sz w:val="20"/>
                <w:szCs w:val="36"/>
                <w:lang w:val="en-US"/>
              </w:rPr>
            </w:pPr>
            <w:r w:rsidRPr="00AD435C">
              <w:rPr>
                <w:sz w:val="20"/>
                <w:szCs w:val="36"/>
                <w:highlight w:val="yellow"/>
                <w:lang w:val="en-US"/>
              </w:rPr>
              <w:t>XX</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6E691D"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Plain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PlainText"/>
              <w:rPr>
                <w:rFonts w:ascii="Georgia" w:hAnsi="Georgia"/>
                <w:sz w:val="20"/>
                <w:szCs w:val="20"/>
                <w:lang w:val="en-GB"/>
              </w:rPr>
            </w:pPr>
            <w:proofErr w:type="spellStart"/>
            <w:r w:rsidRPr="00DE1B49">
              <w:rPr>
                <w:rFonts w:ascii="Georgia" w:hAnsi="Georgia"/>
                <w:sz w:val="20"/>
                <w:szCs w:val="20"/>
              </w:rPr>
              <w:t>Carola</w:t>
            </w:r>
            <w:proofErr w:type="spellEnd"/>
            <w:r w:rsidRPr="00DE1B49">
              <w:rPr>
                <w:rFonts w:ascii="Georgia" w:hAnsi="Georgia"/>
                <w:sz w:val="20"/>
                <w:szCs w:val="20"/>
              </w:rPr>
              <w:t xml:space="preserve"> </w:t>
            </w:r>
            <w:proofErr w:type="spellStart"/>
            <w:r w:rsidRPr="00DE1B49">
              <w:rPr>
                <w:rFonts w:ascii="Georgia" w:hAnsi="Georgia"/>
                <w:sz w:val="20"/>
                <w:szCs w:val="20"/>
              </w:rPr>
              <w:t>Carstens</w:t>
            </w:r>
            <w:proofErr w:type="spellEnd"/>
            <w:r w:rsidRPr="00DE1B49">
              <w:rPr>
                <w:rFonts w:ascii="Georgia" w:hAnsi="Georgia"/>
                <w:sz w:val="20"/>
                <w:szCs w:val="20"/>
              </w:rPr>
              <w:t xml:space="preserve"> </w:t>
            </w:r>
          </w:p>
        </w:tc>
      </w:tr>
      <w:tr w:rsidR="00B80307" w:rsidRPr="006E691D">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6E691D">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DE1B49" w:rsidRDefault="005636D1" w:rsidP="00AE5EBF">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00B643BE" w:rsidRPr="00DE1B49">
        <w:rPr>
          <w:sz w:val="20"/>
          <w:szCs w:val="36"/>
          <w:lang w:val="en-US"/>
        </w:rPr>
        <w:tab/>
      </w:r>
      <w:r w:rsidR="00B643BE" w:rsidRPr="00DE1B49">
        <w:rPr>
          <w:sz w:val="20"/>
          <w:szCs w:val="36"/>
          <w:lang w:val="en-US"/>
        </w:rPr>
        <w:tab/>
      </w:r>
      <w:r w:rsidR="00B643BE" w:rsidRPr="00DE1B49">
        <w:rPr>
          <w:sz w:val="20"/>
          <w:szCs w:val="36"/>
          <w:lang w:val="en-US"/>
        </w:rPr>
        <w:tab/>
      </w:r>
      <w:r w:rsidR="00AE5EBF" w:rsidRPr="00DE1B49">
        <w:rPr>
          <w:sz w:val="20"/>
          <w:szCs w:val="36"/>
          <w:lang w:val="en-US"/>
        </w:rPr>
        <w:t>moshew</w:t>
      </w:r>
      <w:r w:rsidR="00B643BE" w:rsidRPr="00DE1B49">
        <w:rPr>
          <w:sz w:val="20"/>
          <w:szCs w:val="36"/>
          <w:lang w:val="en-US"/>
        </w:rPr>
        <w:t>@</w:t>
      </w:r>
      <w:r w:rsidR="00AE5EBF" w:rsidRPr="00DE1B49">
        <w:rPr>
          <w:sz w:val="20"/>
          <w:szCs w:val="36"/>
          <w:lang w:val="en-US"/>
        </w:rPr>
        <w:t>nice.com</w:t>
      </w:r>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B80307" w:rsidRPr="00DE1B49" w:rsidRDefault="00AE5EBF" w:rsidP="00B80307">
      <w:pPr>
        <w:spacing w:line="240" w:lineRule="auto"/>
        <w:rPr>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DE1B49" w:rsidRDefault="00B643BE" w:rsidP="00B80307">
      <w:pPr>
        <w:spacing w:line="240" w:lineRule="auto"/>
        <w:rPr>
          <w:sz w:val="20"/>
          <w:szCs w:val="36"/>
          <w:lang w:val="en-US"/>
        </w:rPr>
      </w:pPr>
      <w:r w:rsidRPr="00DE1B49">
        <w:rPr>
          <w:sz w:val="20"/>
          <w:szCs w:val="36"/>
          <w:lang w:val="en-US"/>
        </w:rPr>
        <w:t xml:space="preserve">© 2011, </w:t>
      </w:r>
      <w:proofErr w:type="gramStart"/>
      <w:r w:rsidRPr="00DE1B49">
        <w:rPr>
          <w:sz w:val="20"/>
          <w:szCs w:val="36"/>
          <w:lang w:val="en-US"/>
        </w:rPr>
        <w:t>The</w:t>
      </w:r>
      <w:proofErr w:type="gramEnd"/>
      <w:r w:rsidRPr="00DE1B49">
        <w:rPr>
          <w:sz w:val="20"/>
          <w:szCs w:val="36"/>
          <w:lang w:val="en-US"/>
        </w:rPr>
        <w:t xml:space="preserve"> Individual Authors</w:t>
      </w:r>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TOCHeading"/>
            <w:rPr>
              <w:rFonts w:ascii="Georgia" w:hAnsi="Georgia"/>
              <w:lang w:val="en-US"/>
            </w:rPr>
          </w:pPr>
          <w:r w:rsidRPr="00DE1B49">
            <w:rPr>
              <w:rFonts w:ascii="Georgia" w:hAnsi="Georgia"/>
              <w:lang w:val="en-US"/>
            </w:rPr>
            <w:t>Table of Contents</w:t>
          </w:r>
        </w:p>
        <w:p w:rsidR="008C6841" w:rsidRDefault="00181B67">
          <w:pPr>
            <w:pStyle w:val="TOC1"/>
            <w:tabs>
              <w:tab w:val="left" w:pos="442"/>
              <w:tab w:val="right" w:leader="dot" w:pos="9016"/>
            </w:tabs>
            <w:rPr>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hyperlink w:anchor="_Toc360192160" w:history="1">
            <w:r w:rsidR="008C6841" w:rsidRPr="00D804B5">
              <w:rPr>
                <w:rStyle w:val="Hyperlink"/>
                <w:noProof/>
                <w:lang w:bidi="he-IL"/>
              </w:rPr>
              <w:t>1.</w:t>
            </w:r>
            <w:r w:rsidR="008C6841">
              <w:rPr>
                <w:rFonts w:asciiTheme="minorHAnsi" w:eastAsiaTheme="minorEastAsia" w:hAnsiTheme="minorHAnsi" w:cstheme="minorBidi"/>
                <w:noProof/>
                <w:szCs w:val="22"/>
              </w:rPr>
              <w:tab/>
            </w:r>
            <w:r w:rsidR="008C6841" w:rsidRPr="00D804B5">
              <w:rPr>
                <w:rStyle w:val="Hyperlink"/>
                <w:noProof/>
                <w:lang w:bidi="he-IL"/>
              </w:rPr>
              <w:t>Introduction</w:t>
            </w:r>
            <w:r w:rsidR="008C6841">
              <w:rPr>
                <w:noProof/>
                <w:webHidden/>
              </w:rPr>
              <w:tab/>
            </w:r>
            <w:r w:rsidR="008C6841">
              <w:rPr>
                <w:noProof/>
                <w:webHidden/>
              </w:rPr>
              <w:fldChar w:fldCharType="begin"/>
            </w:r>
            <w:r w:rsidR="008C6841">
              <w:rPr>
                <w:noProof/>
                <w:webHidden/>
              </w:rPr>
              <w:instrText xml:space="preserve"> PAGEREF _Toc360192160 \h </w:instrText>
            </w:r>
            <w:r w:rsidR="008C6841">
              <w:rPr>
                <w:noProof/>
                <w:webHidden/>
              </w:rPr>
            </w:r>
            <w:r w:rsidR="008C6841">
              <w:rPr>
                <w:noProof/>
                <w:webHidden/>
              </w:rPr>
              <w:fldChar w:fldCharType="separate"/>
            </w:r>
            <w:r w:rsidR="00D76112">
              <w:rPr>
                <w:noProof/>
                <w:webHidden/>
              </w:rPr>
              <w:t>6</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61" w:history="1">
            <w:r w:rsidR="008C6841" w:rsidRPr="00D804B5">
              <w:rPr>
                <w:rStyle w:val="Hyperlink"/>
                <w:noProof/>
              </w:rPr>
              <w:t>1.1</w:t>
            </w:r>
            <w:r w:rsidR="008C6841">
              <w:rPr>
                <w:rFonts w:asciiTheme="minorHAnsi" w:eastAsiaTheme="minorEastAsia" w:hAnsiTheme="minorHAnsi" w:cstheme="minorBidi"/>
                <w:noProof/>
                <w:szCs w:val="22"/>
              </w:rPr>
              <w:tab/>
            </w:r>
            <w:r w:rsidR="008C6841" w:rsidRPr="00D804B5">
              <w:rPr>
                <w:rStyle w:val="Hyperlink"/>
                <w:noProof/>
              </w:rPr>
              <w:t>About this Document</w:t>
            </w:r>
            <w:r w:rsidR="008C6841">
              <w:rPr>
                <w:noProof/>
                <w:webHidden/>
              </w:rPr>
              <w:tab/>
            </w:r>
            <w:r w:rsidR="008C6841">
              <w:rPr>
                <w:noProof/>
                <w:webHidden/>
              </w:rPr>
              <w:fldChar w:fldCharType="begin"/>
            </w:r>
            <w:r w:rsidR="008C6841">
              <w:rPr>
                <w:noProof/>
                <w:webHidden/>
              </w:rPr>
              <w:instrText xml:space="preserve"> PAGEREF _Toc360192161 \h </w:instrText>
            </w:r>
            <w:r w:rsidR="008C6841">
              <w:rPr>
                <w:noProof/>
                <w:webHidden/>
              </w:rPr>
            </w:r>
            <w:r w:rsidR="008C6841">
              <w:rPr>
                <w:noProof/>
                <w:webHidden/>
              </w:rPr>
              <w:fldChar w:fldCharType="separate"/>
            </w:r>
            <w:r w:rsidR="00D76112">
              <w:rPr>
                <w:noProof/>
                <w:webHidden/>
              </w:rPr>
              <w:t>6</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62" w:history="1">
            <w:r w:rsidR="008C6841" w:rsidRPr="00D804B5">
              <w:rPr>
                <w:rStyle w:val="Hyperlink"/>
                <w:noProof/>
              </w:rPr>
              <w:t>1.2</w:t>
            </w:r>
            <w:r w:rsidR="008C6841">
              <w:rPr>
                <w:rFonts w:asciiTheme="minorHAnsi" w:eastAsiaTheme="minorEastAsia" w:hAnsiTheme="minorHAnsi" w:cstheme="minorBidi"/>
                <w:noProof/>
                <w:szCs w:val="22"/>
              </w:rPr>
              <w:tab/>
            </w:r>
            <w:r w:rsidR="008C6841" w:rsidRPr="00D804B5">
              <w:rPr>
                <w:rStyle w:val="Hyperlink"/>
                <w:noProof/>
              </w:rPr>
              <w:t>Introduction to the Transduction Layer</w:t>
            </w:r>
            <w:r w:rsidR="008C6841">
              <w:rPr>
                <w:noProof/>
                <w:webHidden/>
              </w:rPr>
              <w:tab/>
            </w:r>
            <w:r w:rsidR="008C6841">
              <w:rPr>
                <w:noProof/>
                <w:webHidden/>
              </w:rPr>
              <w:fldChar w:fldCharType="begin"/>
            </w:r>
            <w:r w:rsidR="008C6841">
              <w:rPr>
                <w:noProof/>
                <w:webHidden/>
              </w:rPr>
              <w:instrText xml:space="preserve"> PAGEREF _Toc360192162 \h </w:instrText>
            </w:r>
            <w:r w:rsidR="008C6841">
              <w:rPr>
                <w:noProof/>
                <w:webHidden/>
              </w:rPr>
            </w:r>
            <w:r w:rsidR="008C6841">
              <w:rPr>
                <w:noProof/>
                <w:webHidden/>
              </w:rPr>
              <w:fldChar w:fldCharType="separate"/>
            </w:r>
            <w:r w:rsidR="00D76112">
              <w:rPr>
                <w:noProof/>
                <w:webHidden/>
              </w:rPr>
              <w:t>6</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63" w:history="1">
            <w:r w:rsidR="008C6841" w:rsidRPr="00D804B5">
              <w:rPr>
                <w:rStyle w:val="Hyperlink"/>
                <w:noProof/>
              </w:rPr>
              <w:t>1.3</w:t>
            </w:r>
            <w:r w:rsidR="008C6841">
              <w:rPr>
                <w:rFonts w:asciiTheme="minorHAnsi" w:eastAsiaTheme="minorEastAsia" w:hAnsiTheme="minorHAnsi" w:cstheme="minorBidi"/>
                <w:noProof/>
                <w:szCs w:val="22"/>
              </w:rPr>
              <w:tab/>
            </w:r>
            <w:r w:rsidR="008C6841" w:rsidRPr="00D804B5">
              <w:rPr>
                <w:rStyle w:val="Hyperlink"/>
                <w:noProof/>
              </w:rPr>
              <w:t>Related Terminology</w:t>
            </w:r>
            <w:r w:rsidR="008C6841">
              <w:rPr>
                <w:noProof/>
                <w:webHidden/>
              </w:rPr>
              <w:tab/>
            </w:r>
            <w:r w:rsidR="008C6841">
              <w:rPr>
                <w:noProof/>
                <w:webHidden/>
              </w:rPr>
              <w:fldChar w:fldCharType="begin"/>
            </w:r>
            <w:r w:rsidR="008C6841">
              <w:rPr>
                <w:noProof/>
                <w:webHidden/>
              </w:rPr>
              <w:instrText xml:space="preserve"> PAGEREF _Toc360192163 \h </w:instrText>
            </w:r>
            <w:r w:rsidR="008C6841">
              <w:rPr>
                <w:noProof/>
                <w:webHidden/>
              </w:rPr>
            </w:r>
            <w:r w:rsidR="008C6841">
              <w:rPr>
                <w:noProof/>
                <w:webHidden/>
              </w:rPr>
              <w:fldChar w:fldCharType="separate"/>
            </w:r>
            <w:r w:rsidR="00D76112">
              <w:rPr>
                <w:noProof/>
                <w:webHidden/>
              </w:rPr>
              <w:t>7</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64" w:history="1">
            <w:r w:rsidR="008C6841" w:rsidRPr="00D804B5">
              <w:rPr>
                <w:rStyle w:val="Hyperlink"/>
                <w:noProof/>
              </w:rPr>
              <w:t>1.4</w:t>
            </w:r>
            <w:r w:rsidR="008C6841">
              <w:rPr>
                <w:rFonts w:asciiTheme="minorHAnsi" w:eastAsiaTheme="minorEastAsia" w:hAnsiTheme="minorHAnsi" w:cstheme="minorBidi"/>
                <w:noProof/>
                <w:szCs w:val="22"/>
              </w:rPr>
              <w:tab/>
            </w:r>
            <w:r w:rsidR="008C6841" w:rsidRPr="00D804B5">
              <w:rPr>
                <w:rStyle w:val="Hyperlink"/>
                <w:noProof/>
              </w:rPr>
              <w:t>Related Documents</w:t>
            </w:r>
            <w:r w:rsidR="008C6841">
              <w:rPr>
                <w:noProof/>
                <w:webHidden/>
              </w:rPr>
              <w:tab/>
            </w:r>
            <w:r w:rsidR="008C6841">
              <w:rPr>
                <w:noProof/>
                <w:webHidden/>
              </w:rPr>
              <w:fldChar w:fldCharType="begin"/>
            </w:r>
            <w:r w:rsidR="008C6841">
              <w:rPr>
                <w:noProof/>
                <w:webHidden/>
              </w:rPr>
              <w:instrText xml:space="preserve"> PAGEREF _Toc360192164 \h </w:instrText>
            </w:r>
            <w:r w:rsidR="008C6841">
              <w:rPr>
                <w:noProof/>
                <w:webHidden/>
              </w:rPr>
            </w:r>
            <w:r w:rsidR="008C6841">
              <w:rPr>
                <w:noProof/>
                <w:webHidden/>
              </w:rPr>
              <w:fldChar w:fldCharType="separate"/>
            </w:r>
            <w:r w:rsidR="00D76112">
              <w:rPr>
                <w:noProof/>
                <w:webHidden/>
              </w:rPr>
              <w:t>7</w:t>
            </w:r>
            <w:r w:rsidR="008C6841">
              <w:rPr>
                <w:noProof/>
                <w:webHidden/>
              </w:rPr>
              <w:fldChar w:fldCharType="end"/>
            </w:r>
          </w:hyperlink>
        </w:p>
        <w:p w:rsidR="008C6841" w:rsidRDefault="001013EE">
          <w:pPr>
            <w:pStyle w:val="TOC1"/>
            <w:tabs>
              <w:tab w:val="left" w:pos="442"/>
              <w:tab w:val="right" w:leader="dot" w:pos="9016"/>
            </w:tabs>
            <w:rPr>
              <w:rFonts w:asciiTheme="minorHAnsi" w:eastAsiaTheme="minorEastAsia" w:hAnsiTheme="minorHAnsi" w:cstheme="minorBidi"/>
              <w:noProof/>
              <w:szCs w:val="22"/>
            </w:rPr>
          </w:pPr>
          <w:hyperlink w:anchor="_Toc360192165" w:history="1">
            <w:r w:rsidR="008C6841" w:rsidRPr="00D804B5">
              <w:rPr>
                <w:rStyle w:val="Hyperlink"/>
                <w:noProof/>
                <w:lang w:bidi="he-IL"/>
              </w:rPr>
              <w:t>2.</w:t>
            </w:r>
            <w:r w:rsidR="008C6841">
              <w:rPr>
                <w:rFonts w:asciiTheme="minorHAnsi" w:eastAsiaTheme="minorEastAsia" w:hAnsiTheme="minorHAnsi" w:cstheme="minorBidi"/>
                <w:noProof/>
                <w:szCs w:val="22"/>
              </w:rPr>
              <w:tab/>
            </w:r>
            <w:r w:rsidR="008C6841" w:rsidRPr="00D804B5">
              <w:rPr>
                <w:rStyle w:val="Hyperlink"/>
                <w:noProof/>
                <w:lang w:bidi="he-IL"/>
              </w:rPr>
              <w:t>Data Flow Overview</w:t>
            </w:r>
            <w:r w:rsidR="008C6841">
              <w:rPr>
                <w:noProof/>
                <w:webHidden/>
              </w:rPr>
              <w:tab/>
            </w:r>
            <w:r w:rsidR="008C6841">
              <w:rPr>
                <w:noProof/>
                <w:webHidden/>
              </w:rPr>
              <w:fldChar w:fldCharType="begin"/>
            </w:r>
            <w:r w:rsidR="008C6841">
              <w:rPr>
                <w:noProof/>
                <w:webHidden/>
              </w:rPr>
              <w:instrText xml:space="preserve"> PAGEREF _Toc360192165 \h </w:instrText>
            </w:r>
            <w:r w:rsidR="008C6841">
              <w:rPr>
                <w:noProof/>
                <w:webHidden/>
              </w:rPr>
            </w:r>
            <w:r w:rsidR="008C6841">
              <w:rPr>
                <w:noProof/>
                <w:webHidden/>
              </w:rPr>
              <w:fldChar w:fldCharType="separate"/>
            </w:r>
            <w:r w:rsidR="00D76112">
              <w:rPr>
                <w:noProof/>
                <w:webHidden/>
              </w:rPr>
              <w:t>8</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66" w:history="1">
            <w:r w:rsidR="008C6841" w:rsidRPr="00D804B5">
              <w:rPr>
                <w:rStyle w:val="Hyperlink"/>
                <w:noProof/>
              </w:rPr>
              <w:t>2.1</w:t>
            </w:r>
            <w:r w:rsidR="008C6841">
              <w:rPr>
                <w:rFonts w:asciiTheme="minorHAnsi" w:eastAsiaTheme="minorEastAsia" w:hAnsiTheme="minorHAnsi" w:cstheme="minorBidi"/>
                <w:noProof/>
                <w:szCs w:val="22"/>
              </w:rPr>
              <w:tab/>
            </w:r>
            <w:r w:rsidR="008C6841" w:rsidRPr="00D804B5">
              <w:rPr>
                <w:rStyle w:val="Hyperlink"/>
                <w:noProof/>
              </w:rPr>
              <w:t>Decomposition</w:t>
            </w:r>
            <w:r w:rsidR="008C6841">
              <w:rPr>
                <w:noProof/>
                <w:webHidden/>
              </w:rPr>
              <w:tab/>
            </w:r>
            <w:r w:rsidR="008C6841">
              <w:rPr>
                <w:noProof/>
                <w:webHidden/>
              </w:rPr>
              <w:fldChar w:fldCharType="begin"/>
            </w:r>
            <w:r w:rsidR="008C6841">
              <w:rPr>
                <w:noProof/>
                <w:webHidden/>
              </w:rPr>
              <w:instrText xml:space="preserve"> PAGEREF _Toc360192166 \h </w:instrText>
            </w:r>
            <w:r w:rsidR="008C6841">
              <w:rPr>
                <w:noProof/>
                <w:webHidden/>
              </w:rPr>
            </w:r>
            <w:r w:rsidR="008C6841">
              <w:rPr>
                <w:noProof/>
                <w:webHidden/>
              </w:rPr>
              <w:fldChar w:fldCharType="separate"/>
            </w:r>
            <w:r w:rsidR="00D76112">
              <w:rPr>
                <w:noProof/>
                <w:webHidden/>
              </w:rPr>
              <w:t>8</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67" w:history="1">
            <w:r w:rsidR="008C6841" w:rsidRPr="00D804B5">
              <w:rPr>
                <w:rStyle w:val="Hyperlink"/>
                <w:noProof/>
              </w:rPr>
              <w:t>2.1.1</w:t>
            </w:r>
            <w:r w:rsidR="008C6841">
              <w:rPr>
                <w:rFonts w:asciiTheme="minorHAnsi" w:hAnsiTheme="minorHAnsi"/>
                <w:noProof/>
                <w:lang w:val="de-DE" w:eastAsia="de-DE"/>
              </w:rPr>
              <w:tab/>
            </w:r>
            <w:r w:rsidR="008C6841" w:rsidRPr="00D804B5">
              <w:rPr>
                <w:rStyle w:val="Hyperlink"/>
                <w:noProof/>
              </w:rPr>
              <w:t>Data: Input Data</w:t>
            </w:r>
            <w:r w:rsidR="008C6841">
              <w:rPr>
                <w:noProof/>
                <w:webHidden/>
              </w:rPr>
              <w:tab/>
            </w:r>
            <w:r w:rsidR="008C6841">
              <w:rPr>
                <w:noProof/>
                <w:webHidden/>
              </w:rPr>
              <w:fldChar w:fldCharType="begin"/>
            </w:r>
            <w:r w:rsidR="008C6841">
              <w:rPr>
                <w:noProof/>
                <w:webHidden/>
              </w:rPr>
              <w:instrText xml:space="preserve"> PAGEREF _Toc360192167 \h </w:instrText>
            </w:r>
            <w:r w:rsidR="008C6841">
              <w:rPr>
                <w:noProof/>
                <w:webHidden/>
              </w:rPr>
            </w:r>
            <w:r w:rsidR="008C6841">
              <w:rPr>
                <w:noProof/>
                <w:webHidden/>
              </w:rPr>
              <w:fldChar w:fldCharType="separate"/>
            </w:r>
            <w:r w:rsidR="00D76112">
              <w:rPr>
                <w:noProof/>
                <w:webHidden/>
              </w:rPr>
              <w:t>9</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68" w:history="1">
            <w:r w:rsidR="008C6841" w:rsidRPr="00D804B5">
              <w:rPr>
                <w:rStyle w:val="Hyperlink"/>
                <w:noProof/>
              </w:rPr>
              <w:t>2.1.2</w:t>
            </w:r>
            <w:r w:rsidR="008C6841">
              <w:rPr>
                <w:rFonts w:asciiTheme="minorHAnsi" w:hAnsiTheme="minorHAnsi"/>
                <w:noProof/>
                <w:lang w:val="de-DE" w:eastAsia="de-DE"/>
              </w:rPr>
              <w:tab/>
            </w:r>
            <w:r w:rsidR="008C6841" w:rsidRPr="00D804B5">
              <w:rPr>
                <w:rStyle w:val="Hyperlink"/>
                <w:noProof/>
              </w:rPr>
              <w:t>Module: Fragment Annotator</w:t>
            </w:r>
            <w:r w:rsidR="008C6841">
              <w:rPr>
                <w:noProof/>
                <w:webHidden/>
              </w:rPr>
              <w:tab/>
            </w:r>
            <w:r w:rsidR="008C6841">
              <w:rPr>
                <w:noProof/>
                <w:webHidden/>
              </w:rPr>
              <w:fldChar w:fldCharType="begin"/>
            </w:r>
            <w:r w:rsidR="008C6841">
              <w:rPr>
                <w:noProof/>
                <w:webHidden/>
              </w:rPr>
              <w:instrText xml:space="preserve"> PAGEREF _Toc360192168 \h </w:instrText>
            </w:r>
            <w:r w:rsidR="008C6841">
              <w:rPr>
                <w:noProof/>
                <w:webHidden/>
              </w:rPr>
            </w:r>
            <w:r w:rsidR="008C6841">
              <w:rPr>
                <w:noProof/>
                <w:webHidden/>
              </w:rPr>
              <w:fldChar w:fldCharType="separate"/>
            </w:r>
            <w:r w:rsidR="00D76112">
              <w:rPr>
                <w:noProof/>
                <w:webHidden/>
              </w:rPr>
              <w:t>9</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69" w:history="1">
            <w:r w:rsidR="008C6841" w:rsidRPr="00D804B5">
              <w:rPr>
                <w:rStyle w:val="Hyperlink"/>
                <w:noProof/>
              </w:rPr>
              <w:t>2.1.3</w:t>
            </w:r>
            <w:r w:rsidR="008C6841">
              <w:rPr>
                <w:rFonts w:asciiTheme="minorHAnsi" w:hAnsiTheme="minorHAnsi"/>
                <w:noProof/>
                <w:lang w:val="de-DE" w:eastAsia="de-DE"/>
              </w:rPr>
              <w:tab/>
            </w:r>
            <w:r w:rsidR="008C6841" w:rsidRPr="00D804B5">
              <w:rPr>
                <w:rStyle w:val="Hyperlink"/>
                <w:noProof/>
              </w:rPr>
              <w:t>Module: Modifier Annotator</w:t>
            </w:r>
            <w:r w:rsidR="008C6841">
              <w:rPr>
                <w:noProof/>
                <w:webHidden/>
              </w:rPr>
              <w:tab/>
            </w:r>
            <w:r w:rsidR="008C6841">
              <w:rPr>
                <w:noProof/>
                <w:webHidden/>
              </w:rPr>
              <w:fldChar w:fldCharType="begin"/>
            </w:r>
            <w:r w:rsidR="008C6841">
              <w:rPr>
                <w:noProof/>
                <w:webHidden/>
              </w:rPr>
              <w:instrText xml:space="preserve"> PAGEREF _Toc360192169 \h </w:instrText>
            </w:r>
            <w:r w:rsidR="008C6841">
              <w:rPr>
                <w:noProof/>
                <w:webHidden/>
              </w:rPr>
            </w:r>
            <w:r w:rsidR="008C6841">
              <w:rPr>
                <w:noProof/>
                <w:webHidden/>
              </w:rPr>
              <w:fldChar w:fldCharType="separate"/>
            </w:r>
            <w:r w:rsidR="00D76112">
              <w:rPr>
                <w:noProof/>
                <w:webHidden/>
              </w:rPr>
              <w:t>10</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70" w:history="1">
            <w:r w:rsidR="008C6841" w:rsidRPr="00D804B5">
              <w:rPr>
                <w:rStyle w:val="Hyperlink"/>
                <w:noProof/>
              </w:rPr>
              <w:t>2.1.4</w:t>
            </w:r>
            <w:r w:rsidR="008C6841">
              <w:rPr>
                <w:rFonts w:asciiTheme="minorHAnsi" w:hAnsiTheme="minorHAnsi"/>
                <w:noProof/>
                <w:lang w:val="de-DE" w:eastAsia="de-DE"/>
              </w:rPr>
              <w:tab/>
            </w:r>
            <w:r w:rsidR="008C6841" w:rsidRPr="00D804B5">
              <w:rPr>
                <w:rStyle w:val="Hyperlink"/>
                <w:noProof/>
              </w:rPr>
              <w:t>Module: Fragment Graph Generator</w:t>
            </w:r>
            <w:r w:rsidR="008C6841">
              <w:rPr>
                <w:noProof/>
                <w:webHidden/>
              </w:rPr>
              <w:tab/>
            </w:r>
            <w:r w:rsidR="008C6841">
              <w:rPr>
                <w:noProof/>
                <w:webHidden/>
              </w:rPr>
              <w:fldChar w:fldCharType="begin"/>
            </w:r>
            <w:r w:rsidR="008C6841">
              <w:rPr>
                <w:noProof/>
                <w:webHidden/>
              </w:rPr>
              <w:instrText xml:space="preserve"> PAGEREF _Toc360192170 \h </w:instrText>
            </w:r>
            <w:r w:rsidR="008C6841">
              <w:rPr>
                <w:noProof/>
                <w:webHidden/>
              </w:rPr>
            </w:r>
            <w:r w:rsidR="008C6841">
              <w:rPr>
                <w:noProof/>
                <w:webHidden/>
              </w:rPr>
              <w:fldChar w:fldCharType="separate"/>
            </w:r>
            <w:r w:rsidR="00D76112">
              <w:rPr>
                <w:noProof/>
                <w:webHidden/>
              </w:rPr>
              <w:t>10</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171" w:history="1">
            <w:r w:rsidR="008C6841" w:rsidRPr="00D804B5">
              <w:rPr>
                <w:rStyle w:val="Hyperlink"/>
                <w:noProof/>
              </w:rPr>
              <w:t>2.2</w:t>
            </w:r>
            <w:r w:rsidR="008C6841">
              <w:rPr>
                <w:rFonts w:asciiTheme="minorHAnsi" w:eastAsiaTheme="minorEastAsia" w:hAnsiTheme="minorHAnsi" w:cstheme="minorBidi"/>
                <w:noProof/>
                <w:szCs w:val="22"/>
              </w:rPr>
              <w:tab/>
            </w:r>
            <w:r w:rsidR="008C6841" w:rsidRPr="00D804B5">
              <w:rPr>
                <w:rStyle w:val="Hyperlink"/>
                <w:noProof/>
              </w:rPr>
              <w:t>Composition Use Case 1</w:t>
            </w:r>
            <w:r w:rsidR="008C6841">
              <w:rPr>
                <w:noProof/>
                <w:webHidden/>
              </w:rPr>
              <w:tab/>
            </w:r>
            <w:r w:rsidR="008C6841">
              <w:rPr>
                <w:noProof/>
                <w:webHidden/>
              </w:rPr>
              <w:fldChar w:fldCharType="begin"/>
            </w:r>
            <w:r w:rsidR="008C6841">
              <w:rPr>
                <w:noProof/>
                <w:webHidden/>
              </w:rPr>
              <w:instrText xml:space="preserve"> PAGEREF _Toc360192171 \h </w:instrText>
            </w:r>
            <w:r w:rsidR="008C6841">
              <w:rPr>
                <w:noProof/>
                <w:webHidden/>
              </w:rPr>
            </w:r>
            <w:r w:rsidR="008C6841">
              <w:rPr>
                <w:noProof/>
                <w:webHidden/>
              </w:rPr>
              <w:fldChar w:fldCharType="separate"/>
            </w:r>
            <w:r w:rsidR="00D76112">
              <w:rPr>
                <w:noProof/>
                <w:webHidden/>
              </w:rPr>
              <w:t>11</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72" w:history="1">
            <w:r w:rsidR="008C6841" w:rsidRPr="00D804B5">
              <w:rPr>
                <w:rStyle w:val="Hyperlink"/>
                <w:noProof/>
              </w:rPr>
              <w:t>2.2.1</w:t>
            </w:r>
            <w:r w:rsidR="008C6841">
              <w:rPr>
                <w:rFonts w:asciiTheme="minorHAnsi" w:hAnsiTheme="minorHAnsi"/>
                <w:noProof/>
                <w:lang w:val="de-DE" w:eastAsia="de-DE"/>
              </w:rPr>
              <w:tab/>
            </w:r>
            <w:r w:rsidR="008C6841" w:rsidRPr="00D804B5">
              <w:rPr>
                <w:rStyle w:val="Hyperlink"/>
                <w:noProof/>
              </w:rPr>
              <w:t>Module: Graph Merger</w:t>
            </w:r>
            <w:r w:rsidR="008C6841">
              <w:rPr>
                <w:noProof/>
                <w:webHidden/>
              </w:rPr>
              <w:tab/>
            </w:r>
            <w:r w:rsidR="008C6841">
              <w:rPr>
                <w:noProof/>
                <w:webHidden/>
              </w:rPr>
              <w:fldChar w:fldCharType="begin"/>
            </w:r>
            <w:r w:rsidR="008C6841">
              <w:rPr>
                <w:noProof/>
                <w:webHidden/>
              </w:rPr>
              <w:instrText xml:space="preserve"> PAGEREF _Toc360192172 \h </w:instrText>
            </w:r>
            <w:r w:rsidR="008C6841">
              <w:rPr>
                <w:noProof/>
                <w:webHidden/>
              </w:rPr>
            </w:r>
            <w:r w:rsidR="008C6841">
              <w:rPr>
                <w:noProof/>
                <w:webHidden/>
              </w:rPr>
              <w:fldChar w:fldCharType="separate"/>
            </w:r>
            <w:r w:rsidR="00D76112">
              <w:rPr>
                <w:noProof/>
                <w:webHidden/>
              </w:rPr>
              <w:t>12</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73" w:history="1">
            <w:r w:rsidR="008C6841" w:rsidRPr="00D804B5">
              <w:rPr>
                <w:rStyle w:val="Hyperlink"/>
                <w:noProof/>
              </w:rPr>
              <w:t>2.2.2</w:t>
            </w:r>
            <w:r w:rsidR="008C6841">
              <w:rPr>
                <w:rFonts w:asciiTheme="minorHAnsi" w:hAnsiTheme="minorHAnsi"/>
                <w:noProof/>
                <w:lang w:val="de-DE" w:eastAsia="de-DE"/>
              </w:rPr>
              <w:tab/>
            </w:r>
            <w:r w:rsidR="008C6841" w:rsidRPr="00D804B5">
              <w:rPr>
                <w:rStyle w:val="Hyperlink"/>
                <w:noProof/>
              </w:rPr>
              <w:t>Module: Collapsed Graph Generator</w:t>
            </w:r>
            <w:r w:rsidR="008C6841">
              <w:rPr>
                <w:noProof/>
                <w:webHidden/>
              </w:rPr>
              <w:tab/>
            </w:r>
            <w:r w:rsidR="008C6841">
              <w:rPr>
                <w:noProof/>
                <w:webHidden/>
              </w:rPr>
              <w:fldChar w:fldCharType="begin"/>
            </w:r>
            <w:r w:rsidR="008C6841">
              <w:rPr>
                <w:noProof/>
                <w:webHidden/>
              </w:rPr>
              <w:instrText xml:space="preserve"> PAGEREF _Toc360192173 \h </w:instrText>
            </w:r>
            <w:r w:rsidR="008C6841">
              <w:rPr>
                <w:noProof/>
                <w:webHidden/>
              </w:rPr>
            </w:r>
            <w:r w:rsidR="008C6841">
              <w:rPr>
                <w:noProof/>
                <w:webHidden/>
              </w:rPr>
              <w:fldChar w:fldCharType="separate"/>
            </w:r>
            <w:r w:rsidR="00D76112">
              <w:rPr>
                <w:noProof/>
                <w:webHidden/>
              </w:rPr>
              <w:t>13</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174" w:history="1">
            <w:r w:rsidR="008C6841" w:rsidRPr="00D804B5">
              <w:rPr>
                <w:rStyle w:val="Hyperlink"/>
                <w:noProof/>
              </w:rPr>
              <w:t>2.3</w:t>
            </w:r>
            <w:r w:rsidR="008C6841">
              <w:rPr>
                <w:rFonts w:asciiTheme="minorHAnsi" w:eastAsiaTheme="minorEastAsia" w:hAnsiTheme="minorHAnsi" w:cstheme="minorBidi"/>
                <w:noProof/>
                <w:szCs w:val="22"/>
              </w:rPr>
              <w:tab/>
            </w:r>
            <w:r w:rsidR="008C6841" w:rsidRPr="00D804B5">
              <w:rPr>
                <w:rStyle w:val="Hyperlink"/>
                <w:noProof/>
              </w:rPr>
              <w:t>Composition Use Case 2</w:t>
            </w:r>
            <w:r w:rsidR="008C6841">
              <w:rPr>
                <w:noProof/>
                <w:webHidden/>
              </w:rPr>
              <w:tab/>
            </w:r>
            <w:r w:rsidR="008C6841">
              <w:rPr>
                <w:noProof/>
                <w:webHidden/>
              </w:rPr>
              <w:fldChar w:fldCharType="begin"/>
            </w:r>
            <w:r w:rsidR="008C6841">
              <w:rPr>
                <w:noProof/>
                <w:webHidden/>
              </w:rPr>
              <w:instrText xml:space="preserve"> PAGEREF _Toc360192174 \h </w:instrText>
            </w:r>
            <w:r w:rsidR="008C6841">
              <w:rPr>
                <w:noProof/>
                <w:webHidden/>
              </w:rPr>
            </w:r>
            <w:r w:rsidR="008C6841">
              <w:rPr>
                <w:noProof/>
                <w:webHidden/>
              </w:rPr>
              <w:fldChar w:fldCharType="separate"/>
            </w:r>
            <w:r w:rsidR="00D76112">
              <w:rPr>
                <w:noProof/>
                <w:webHidden/>
              </w:rPr>
              <w:t>13</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75" w:history="1">
            <w:r w:rsidR="008C6841" w:rsidRPr="00D804B5">
              <w:rPr>
                <w:rStyle w:val="Hyperlink"/>
                <w:noProof/>
              </w:rPr>
              <w:t>2.3.1</w:t>
            </w:r>
            <w:r w:rsidR="008C6841">
              <w:rPr>
                <w:rFonts w:asciiTheme="minorHAnsi" w:hAnsiTheme="minorHAnsi"/>
                <w:noProof/>
                <w:lang w:val="de-DE" w:eastAsia="de-DE"/>
              </w:rPr>
              <w:tab/>
            </w:r>
            <w:r w:rsidR="008C6841" w:rsidRPr="00D804B5">
              <w:rPr>
                <w:rStyle w:val="Hyperlink"/>
                <w:noProof/>
              </w:rPr>
              <w:t>Module: Node Matcher</w:t>
            </w:r>
            <w:r w:rsidR="008C6841">
              <w:rPr>
                <w:noProof/>
                <w:webHidden/>
              </w:rPr>
              <w:tab/>
            </w:r>
            <w:r w:rsidR="008C6841">
              <w:rPr>
                <w:noProof/>
                <w:webHidden/>
              </w:rPr>
              <w:fldChar w:fldCharType="begin"/>
            </w:r>
            <w:r w:rsidR="008C6841">
              <w:rPr>
                <w:noProof/>
                <w:webHidden/>
              </w:rPr>
              <w:instrText xml:space="preserve"> PAGEREF _Toc360192175 \h </w:instrText>
            </w:r>
            <w:r w:rsidR="008C6841">
              <w:rPr>
                <w:noProof/>
                <w:webHidden/>
              </w:rPr>
            </w:r>
            <w:r w:rsidR="008C6841">
              <w:rPr>
                <w:noProof/>
                <w:webHidden/>
              </w:rPr>
              <w:fldChar w:fldCharType="separate"/>
            </w:r>
            <w:r w:rsidR="00D76112">
              <w:rPr>
                <w:noProof/>
                <w:webHidden/>
              </w:rPr>
              <w:t>14</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76" w:history="1">
            <w:r w:rsidR="008C6841" w:rsidRPr="00D804B5">
              <w:rPr>
                <w:rStyle w:val="Hyperlink"/>
                <w:noProof/>
              </w:rPr>
              <w:t>2.3.2</w:t>
            </w:r>
            <w:r w:rsidR="008C6841">
              <w:rPr>
                <w:rFonts w:asciiTheme="minorHAnsi" w:hAnsiTheme="minorHAnsi"/>
                <w:noProof/>
                <w:lang w:val="de-DE" w:eastAsia="de-DE"/>
              </w:rPr>
              <w:tab/>
            </w:r>
            <w:r w:rsidR="008C6841" w:rsidRPr="00D804B5">
              <w:rPr>
                <w:rStyle w:val="Hyperlink"/>
                <w:noProof/>
              </w:rPr>
              <w:t>Module: Category Annotator</w:t>
            </w:r>
            <w:r w:rsidR="008C6841">
              <w:rPr>
                <w:noProof/>
                <w:webHidden/>
              </w:rPr>
              <w:tab/>
            </w:r>
            <w:r w:rsidR="008C6841">
              <w:rPr>
                <w:noProof/>
                <w:webHidden/>
              </w:rPr>
              <w:fldChar w:fldCharType="begin"/>
            </w:r>
            <w:r w:rsidR="008C6841">
              <w:rPr>
                <w:noProof/>
                <w:webHidden/>
              </w:rPr>
              <w:instrText xml:space="preserve"> PAGEREF _Toc360192176 \h </w:instrText>
            </w:r>
            <w:r w:rsidR="008C6841">
              <w:rPr>
                <w:noProof/>
                <w:webHidden/>
              </w:rPr>
            </w:r>
            <w:r w:rsidR="008C6841">
              <w:rPr>
                <w:noProof/>
                <w:webHidden/>
              </w:rPr>
              <w:fldChar w:fldCharType="separate"/>
            </w:r>
            <w:r w:rsidR="00D76112">
              <w:rPr>
                <w:noProof/>
                <w:webHidden/>
              </w:rPr>
              <w:t>15</w:t>
            </w:r>
            <w:r w:rsidR="008C6841">
              <w:rPr>
                <w:noProof/>
                <w:webHidden/>
              </w:rPr>
              <w:fldChar w:fldCharType="end"/>
            </w:r>
          </w:hyperlink>
        </w:p>
        <w:p w:rsidR="008C6841" w:rsidRDefault="001013EE">
          <w:pPr>
            <w:pStyle w:val="TOC1"/>
            <w:tabs>
              <w:tab w:val="left" w:pos="442"/>
              <w:tab w:val="right" w:leader="dot" w:pos="9016"/>
            </w:tabs>
            <w:rPr>
              <w:rFonts w:asciiTheme="minorHAnsi" w:eastAsiaTheme="minorEastAsia" w:hAnsiTheme="minorHAnsi" w:cstheme="minorBidi"/>
              <w:noProof/>
              <w:szCs w:val="22"/>
            </w:rPr>
          </w:pPr>
          <w:hyperlink w:anchor="_Toc360192177" w:history="1">
            <w:r w:rsidR="008C6841" w:rsidRPr="00D804B5">
              <w:rPr>
                <w:rStyle w:val="Hyperlink"/>
                <w:noProof/>
                <w:lang w:bidi="he-IL"/>
              </w:rPr>
              <w:t>3.</w:t>
            </w:r>
            <w:r w:rsidR="008C6841">
              <w:rPr>
                <w:rFonts w:asciiTheme="minorHAnsi" w:eastAsiaTheme="minorEastAsia" w:hAnsiTheme="minorHAnsi" w:cstheme="minorBidi"/>
                <w:noProof/>
                <w:szCs w:val="22"/>
              </w:rPr>
              <w:tab/>
            </w:r>
            <w:r w:rsidR="008C6841" w:rsidRPr="00D804B5">
              <w:rPr>
                <w:rStyle w:val="Hyperlink"/>
                <w:noProof/>
                <w:lang w:bidi="he-IL"/>
              </w:rPr>
              <w:t>Core Data Structures</w:t>
            </w:r>
            <w:r w:rsidR="008C6841">
              <w:rPr>
                <w:noProof/>
                <w:webHidden/>
              </w:rPr>
              <w:tab/>
            </w:r>
            <w:r w:rsidR="008C6841">
              <w:rPr>
                <w:noProof/>
                <w:webHidden/>
              </w:rPr>
              <w:fldChar w:fldCharType="begin"/>
            </w:r>
            <w:r w:rsidR="008C6841">
              <w:rPr>
                <w:noProof/>
                <w:webHidden/>
              </w:rPr>
              <w:instrText xml:space="preserve"> PAGEREF _Toc360192177 \h </w:instrText>
            </w:r>
            <w:r w:rsidR="008C6841">
              <w:rPr>
                <w:noProof/>
                <w:webHidden/>
              </w:rPr>
            </w:r>
            <w:r w:rsidR="008C6841">
              <w:rPr>
                <w:noProof/>
                <w:webHidden/>
              </w:rPr>
              <w:fldChar w:fldCharType="separate"/>
            </w:r>
            <w:r w:rsidR="00D76112">
              <w:rPr>
                <w:noProof/>
                <w:webHidden/>
              </w:rPr>
              <w:t>16</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78" w:history="1">
            <w:r w:rsidR="008C6841" w:rsidRPr="00D804B5">
              <w:rPr>
                <w:rStyle w:val="Hyperlink"/>
                <w:noProof/>
              </w:rPr>
              <w:t>3.1</w:t>
            </w:r>
            <w:r w:rsidR="008C6841">
              <w:rPr>
                <w:rFonts w:asciiTheme="minorHAnsi" w:eastAsiaTheme="minorEastAsia" w:hAnsiTheme="minorHAnsi" w:cstheme="minorBidi"/>
                <w:noProof/>
                <w:szCs w:val="22"/>
              </w:rPr>
              <w:tab/>
            </w:r>
            <w:r w:rsidR="008C6841" w:rsidRPr="00D804B5">
              <w:rPr>
                <w:rStyle w:val="Hyperlink"/>
                <w:noProof/>
              </w:rPr>
              <w:t>Interaction</w:t>
            </w:r>
            <w:r w:rsidR="008C6841">
              <w:rPr>
                <w:noProof/>
                <w:webHidden/>
              </w:rPr>
              <w:tab/>
            </w:r>
            <w:r w:rsidR="008C6841">
              <w:rPr>
                <w:noProof/>
                <w:webHidden/>
              </w:rPr>
              <w:fldChar w:fldCharType="begin"/>
            </w:r>
            <w:r w:rsidR="008C6841">
              <w:rPr>
                <w:noProof/>
                <w:webHidden/>
              </w:rPr>
              <w:instrText xml:space="preserve"> PAGEREF _Toc360192178 \h </w:instrText>
            </w:r>
            <w:r w:rsidR="008C6841">
              <w:rPr>
                <w:noProof/>
                <w:webHidden/>
              </w:rPr>
            </w:r>
            <w:r w:rsidR="008C6841">
              <w:rPr>
                <w:noProof/>
                <w:webHidden/>
              </w:rPr>
              <w:fldChar w:fldCharType="separate"/>
            </w:r>
            <w:r w:rsidR="00D76112">
              <w:rPr>
                <w:noProof/>
                <w:webHidden/>
              </w:rPr>
              <w:t>16</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79" w:history="1">
            <w:r w:rsidR="008C6841" w:rsidRPr="00D804B5">
              <w:rPr>
                <w:rStyle w:val="Hyperlink"/>
                <w:noProof/>
              </w:rPr>
              <w:t>3.1.1</w:t>
            </w:r>
            <w:r w:rsidR="008C6841">
              <w:rPr>
                <w:rFonts w:asciiTheme="minorHAnsi" w:hAnsiTheme="minorHAnsi"/>
                <w:noProof/>
                <w:lang w:val="de-DE" w:eastAsia="de-DE"/>
              </w:rPr>
              <w:tab/>
            </w:r>
            <w:r w:rsidR="008C6841" w:rsidRPr="00D804B5">
              <w:rPr>
                <w:rStyle w:val="Hyperlink"/>
                <w:noProof/>
              </w:rPr>
              <w:t>class Interaction (eu.excitementproject.tl.structure)</w:t>
            </w:r>
            <w:r w:rsidR="008C6841">
              <w:rPr>
                <w:noProof/>
                <w:webHidden/>
              </w:rPr>
              <w:tab/>
            </w:r>
            <w:r w:rsidR="008C6841">
              <w:rPr>
                <w:noProof/>
                <w:webHidden/>
              </w:rPr>
              <w:fldChar w:fldCharType="begin"/>
            </w:r>
            <w:r w:rsidR="008C6841">
              <w:rPr>
                <w:noProof/>
                <w:webHidden/>
              </w:rPr>
              <w:instrText xml:space="preserve"> PAGEREF _Toc360192179 \h </w:instrText>
            </w:r>
            <w:r w:rsidR="008C6841">
              <w:rPr>
                <w:noProof/>
                <w:webHidden/>
              </w:rPr>
            </w:r>
            <w:r w:rsidR="008C6841">
              <w:rPr>
                <w:noProof/>
                <w:webHidden/>
              </w:rPr>
              <w:fldChar w:fldCharType="separate"/>
            </w:r>
            <w:r w:rsidR="00D76112">
              <w:rPr>
                <w:noProof/>
                <w:webHidden/>
              </w:rPr>
              <w:t>16</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180" w:history="1">
            <w:r w:rsidR="008C6841" w:rsidRPr="00D804B5">
              <w:rPr>
                <w:rStyle w:val="Hyperlink"/>
                <w:noProof/>
              </w:rPr>
              <w:t>3.2</w:t>
            </w:r>
            <w:r w:rsidR="008C6841">
              <w:rPr>
                <w:rFonts w:asciiTheme="minorHAnsi" w:eastAsiaTheme="minorEastAsia" w:hAnsiTheme="minorHAnsi" w:cstheme="minorBidi"/>
                <w:noProof/>
                <w:szCs w:val="22"/>
              </w:rPr>
              <w:tab/>
            </w:r>
            <w:r w:rsidR="008C6841" w:rsidRPr="00D804B5">
              <w:rPr>
                <w:rStyle w:val="Hyperlink"/>
                <w:noProof/>
              </w:rPr>
              <w:t>Introduction to the Three Graphs</w:t>
            </w:r>
            <w:r w:rsidR="008C6841">
              <w:rPr>
                <w:noProof/>
                <w:webHidden/>
              </w:rPr>
              <w:tab/>
            </w:r>
            <w:r w:rsidR="008C6841">
              <w:rPr>
                <w:noProof/>
                <w:webHidden/>
              </w:rPr>
              <w:fldChar w:fldCharType="begin"/>
            </w:r>
            <w:r w:rsidR="008C6841">
              <w:rPr>
                <w:noProof/>
                <w:webHidden/>
              </w:rPr>
              <w:instrText xml:space="preserve"> PAGEREF _Toc360192180 \h </w:instrText>
            </w:r>
            <w:r w:rsidR="008C6841">
              <w:rPr>
                <w:noProof/>
                <w:webHidden/>
              </w:rPr>
            </w:r>
            <w:r w:rsidR="008C6841">
              <w:rPr>
                <w:noProof/>
                <w:webHidden/>
              </w:rPr>
              <w:fldChar w:fldCharType="separate"/>
            </w:r>
            <w:r w:rsidR="00D76112">
              <w:rPr>
                <w:noProof/>
                <w:webHidden/>
              </w:rPr>
              <w:t>17</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181" w:history="1">
            <w:r w:rsidR="008C6841" w:rsidRPr="00D804B5">
              <w:rPr>
                <w:rStyle w:val="Hyperlink"/>
                <w:noProof/>
              </w:rPr>
              <w:t>3.3</w:t>
            </w:r>
            <w:r w:rsidR="008C6841">
              <w:rPr>
                <w:rFonts w:asciiTheme="minorHAnsi" w:eastAsiaTheme="minorEastAsia" w:hAnsiTheme="minorHAnsi" w:cstheme="minorBidi"/>
                <w:noProof/>
                <w:szCs w:val="22"/>
              </w:rPr>
              <w:tab/>
            </w:r>
            <w:r w:rsidR="008C6841" w:rsidRPr="00D804B5">
              <w:rPr>
                <w:rStyle w:val="Hyperlink"/>
                <w:noProof/>
              </w:rPr>
              <w:t>Graph Data Structure in Detail</w:t>
            </w:r>
            <w:r w:rsidR="008C6841">
              <w:rPr>
                <w:noProof/>
                <w:webHidden/>
              </w:rPr>
              <w:tab/>
            </w:r>
            <w:r w:rsidR="008C6841">
              <w:rPr>
                <w:noProof/>
                <w:webHidden/>
              </w:rPr>
              <w:fldChar w:fldCharType="begin"/>
            </w:r>
            <w:r w:rsidR="008C6841">
              <w:rPr>
                <w:noProof/>
                <w:webHidden/>
              </w:rPr>
              <w:instrText xml:space="preserve"> PAGEREF _Toc360192181 \h </w:instrText>
            </w:r>
            <w:r w:rsidR="008C6841">
              <w:rPr>
                <w:noProof/>
                <w:webHidden/>
              </w:rPr>
            </w:r>
            <w:r w:rsidR="008C6841">
              <w:rPr>
                <w:noProof/>
                <w:webHidden/>
              </w:rPr>
              <w:fldChar w:fldCharType="separate"/>
            </w:r>
            <w:r w:rsidR="00D76112">
              <w:rPr>
                <w:noProof/>
                <w:webHidden/>
              </w:rPr>
              <w:t>18</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82" w:history="1">
            <w:r w:rsidR="008C6841" w:rsidRPr="00D804B5">
              <w:rPr>
                <w:rStyle w:val="Hyperlink"/>
                <w:noProof/>
              </w:rPr>
              <w:t>3.3.1</w:t>
            </w:r>
            <w:r w:rsidR="008C6841">
              <w:rPr>
                <w:rFonts w:asciiTheme="minorHAnsi" w:hAnsiTheme="minorHAnsi"/>
                <w:noProof/>
                <w:lang w:val="de-DE" w:eastAsia="de-DE"/>
              </w:rPr>
              <w:tab/>
            </w:r>
            <w:r w:rsidR="008C6841" w:rsidRPr="00D804B5">
              <w:rPr>
                <w:rStyle w:val="Hyperlink"/>
                <w:noProof/>
              </w:rPr>
              <w:t>Fragment Graph</w:t>
            </w:r>
            <w:r w:rsidR="008C6841">
              <w:rPr>
                <w:noProof/>
                <w:webHidden/>
              </w:rPr>
              <w:tab/>
            </w:r>
            <w:r w:rsidR="008C6841">
              <w:rPr>
                <w:noProof/>
                <w:webHidden/>
              </w:rPr>
              <w:fldChar w:fldCharType="begin"/>
            </w:r>
            <w:r w:rsidR="008C6841">
              <w:rPr>
                <w:noProof/>
                <w:webHidden/>
              </w:rPr>
              <w:instrText xml:space="preserve"> PAGEREF _Toc360192182 \h </w:instrText>
            </w:r>
            <w:r w:rsidR="008C6841">
              <w:rPr>
                <w:noProof/>
                <w:webHidden/>
              </w:rPr>
            </w:r>
            <w:r w:rsidR="008C6841">
              <w:rPr>
                <w:noProof/>
                <w:webHidden/>
              </w:rPr>
              <w:fldChar w:fldCharType="separate"/>
            </w:r>
            <w:r w:rsidR="00D76112">
              <w:rPr>
                <w:noProof/>
                <w:webHidden/>
              </w:rPr>
              <w:t>18</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83" w:history="1">
            <w:r w:rsidR="008C6841" w:rsidRPr="00D804B5">
              <w:rPr>
                <w:rStyle w:val="Hyperlink"/>
                <w:noProof/>
              </w:rPr>
              <w:t>3.3.2</w:t>
            </w:r>
            <w:r w:rsidR="008C6841">
              <w:rPr>
                <w:rFonts w:asciiTheme="minorHAnsi" w:hAnsiTheme="minorHAnsi"/>
                <w:noProof/>
                <w:lang w:val="de-DE" w:eastAsia="de-DE"/>
              </w:rPr>
              <w:tab/>
            </w:r>
            <w:r w:rsidR="008C6841" w:rsidRPr="00D804B5">
              <w:rPr>
                <w:rStyle w:val="Hyperlink"/>
                <w:noProof/>
              </w:rPr>
              <w:t>Raw Graph</w:t>
            </w:r>
            <w:r w:rsidR="008C6841">
              <w:rPr>
                <w:noProof/>
                <w:webHidden/>
              </w:rPr>
              <w:tab/>
            </w:r>
            <w:r w:rsidR="008C6841">
              <w:rPr>
                <w:noProof/>
                <w:webHidden/>
              </w:rPr>
              <w:fldChar w:fldCharType="begin"/>
            </w:r>
            <w:r w:rsidR="008C6841">
              <w:rPr>
                <w:noProof/>
                <w:webHidden/>
              </w:rPr>
              <w:instrText xml:space="preserve"> PAGEREF _Toc360192183 \h </w:instrText>
            </w:r>
            <w:r w:rsidR="008C6841">
              <w:rPr>
                <w:noProof/>
                <w:webHidden/>
              </w:rPr>
            </w:r>
            <w:r w:rsidR="008C6841">
              <w:rPr>
                <w:noProof/>
                <w:webHidden/>
              </w:rPr>
              <w:fldChar w:fldCharType="separate"/>
            </w:r>
            <w:r w:rsidR="00D76112">
              <w:rPr>
                <w:noProof/>
                <w:webHidden/>
              </w:rPr>
              <w:t>23</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84" w:history="1">
            <w:r w:rsidR="008C6841" w:rsidRPr="00D804B5">
              <w:rPr>
                <w:rStyle w:val="Hyperlink"/>
                <w:noProof/>
              </w:rPr>
              <w:t>3.3.3</w:t>
            </w:r>
            <w:r w:rsidR="008C6841">
              <w:rPr>
                <w:rFonts w:asciiTheme="minorHAnsi" w:hAnsiTheme="minorHAnsi"/>
                <w:noProof/>
                <w:lang w:val="de-DE" w:eastAsia="de-DE"/>
              </w:rPr>
              <w:tab/>
            </w:r>
            <w:r w:rsidR="008C6841" w:rsidRPr="00D804B5">
              <w:rPr>
                <w:rStyle w:val="Hyperlink"/>
                <w:noProof/>
              </w:rPr>
              <w:t>Collapsed Graph</w:t>
            </w:r>
            <w:r w:rsidR="008C6841">
              <w:rPr>
                <w:noProof/>
                <w:webHidden/>
              </w:rPr>
              <w:tab/>
            </w:r>
            <w:r w:rsidR="008C6841">
              <w:rPr>
                <w:noProof/>
                <w:webHidden/>
              </w:rPr>
              <w:fldChar w:fldCharType="begin"/>
            </w:r>
            <w:r w:rsidR="008C6841">
              <w:rPr>
                <w:noProof/>
                <w:webHidden/>
              </w:rPr>
              <w:instrText xml:space="preserve"> PAGEREF _Toc360192184 \h </w:instrText>
            </w:r>
            <w:r w:rsidR="008C6841">
              <w:rPr>
                <w:noProof/>
                <w:webHidden/>
              </w:rPr>
            </w:r>
            <w:r w:rsidR="008C6841">
              <w:rPr>
                <w:noProof/>
                <w:webHidden/>
              </w:rPr>
              <w:fldChar w:fldCharType="separate"/>
            </w:r>
            <w:r w:rsidR="00D76112">
              <w:rPr>
                <w:noProof/>
                <w:webHidden/>
              </w:rPr>
              <w:t>34</w:t>
            </w:r>
            <w:r w:rsidR="008C6841">
              <w:rPr>
                <w:noProof/>
                <w:webHidden/>
              </w:rPr>
              <w:fldChar w:fldCharType="end"/>
            </w:r>
          </w:hyperlink>
        </w:p>
        <w:p w:rsidR="008C6841" w:rsidRDefault="001013EE">
          <w:pPr>
            <w:pStyle w:val="TOC1"/>
            <w:tabs>
              <w:tab w:val="left" w:pos="442"/>
              <w:tab w:val="right" w:leader="dot" w:pos="9016"/>
            </w:tabs>
            <w:rPr>
              <w:rFonts w:asciiTheme="minorHAnsi" w:eastAsiaTheme="minorEastAsia" w:hAnsiTheme="minorHAnsi" w:cstheme="minorBidi"/>
              <w:noProof/>
              <w:szCs w:val="22"/>
            </w:rPr>
          </w:pPr>
          <w:hyperlink w:anchor="_Toc360192185" w:history="1">
            <w:r w:rsidR="008C6841" w:rsidRPr="00D804B5">
              <w:rPr>
                <w:rStyle w:val="Hyperlink"/>
                <w:noProof/>
                <w:lang w:bidi="he-IL"/>
              </w:rPr>
              <w:t>4.</w:t>
            </w:r>
            <w:r w:rsidR="008C6841">
              <w:rPr>
                <w:rFonts w:asciiTheme="minorHAnsi" w:eastAsiaTheme="minorEastAsia" w:hAnsiTheme="minorHAnsi" w:cstheme="minorBidi"/>
                <w:noProof/>
                <w:szCs w:val="22"/>
              </w:rPr>
              <w:tab/>
            </w:r>
            <w:r w:rsidR="008C6841" w:rsidRPr="00D804B5">
              <w:rPr>
                <w:rStyle w:val="Hyperlink"/>
                <w:noProof/>
                <w:lang w:bidi="he-IL"/>
              </w:rPr>
              <w:t>UIMA Type System for Transduction Layer</w:t>
            </w:r>
            <w:r w:rsidR="008C6841">
              <w:rPr>
                <w:noProof/>
                <w:webHidden/>
              </w:rPr>
              <w:tab/>
            </w:r>
            <w:r w:rsidR="008C6841">
              <w:rPr>
                <w:noProof/>
                <w:webHidden/>
              </w:rPr>
              <w:fldChar w:fldCharType="begin"/>
            </w:r>
            <w:r w:rsidR="008C6841">
              <w:rPr>
                <w:noProof/>
                <w:webHidden/>
              </w:rPr>
              <w:instrText xml:space="preserve"> PAGEREF _Toc360192185 \h </w:instrText>
            </w:r>
            <w:r w:rsidR="008C6841">
              <w:rPr>
                <w:noProof/>
                <w:webHidden/>
              </w:rPr>
            </w:r>
            <w:r w:rsidR="008C6841">
              <w:rPr>
                <w:noProof/>
                <w:webHidden/>
              </w:rPr>
              <w:fldChar w:fldCharType="separate"/>
            </w:r>
            <w:r w:rsidR="00D76112">
              <w:rPr>
                <w:noProof/>
                <w:webHidden/>
              </w:rPr>
              <w:t>43</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86" w:history="1">
            <w:r w:rsidR="008C6841" w:rsidRPr="00D804B5">
              <w:rPr>
                <w:rStyle w:val="Hyperlink"/>
                <w:noProof/>
              </w:rPr>
              <w:t>4.1</w:t>
            </w:r>
            <w:r w:rsidR="008C6841">
              <w:rPr>
                <w:rFonts w:asciiTheme="minorHAnsi" w:eastAsiaTheme="minorEastAsia" w:hAnsiTheme="minorHAnsi" w:cstheme="minorBidi"/>
                <w:noProof/>
                <w:szCs w:val="22"/>
              </w:rPr>
              <w:tab/>
            </w:r>
            <w:r w:rsidR="008C6841" w:rsidRPr="00D804B5">
              <w:rPr>
                <w:rStyle w:val="Hyperlink"/>
                <w:noProof/>
              </w:rPr>
              <w:t>Introduction</w:t>
            </w:r>
            <w:r w:rsidR="008C6841">
              <w:rPr>
                <w:noProof/>
                <w:webHidden/>
              </w:rPr>
              <w:tab/>
            </w:r>
            <w:r w:rsidR="008C6841">
              <w:rPr>
                <w:noProof/>
                <w:webHidden/>
              </w:rPr>
              <w:fldChar w:fldCharType="begin"/>
            </w:r>
            <w:r w:rsidR="008C6841">
              <w:rPr>
                <w:noProof/>
                <w:webHidden/>
              </w:rPr>
              <w:instrText xml:space="preserve"> PAGEREF _Toc360192186 \h </w:instrText>
            </w:r>
            <w:r w:rsidR="008C6841">
              <w:rPr>
                <w:noProof/>
                <w:webHidden/>
              </w:rPr>
            </w:r>
            <w:r w:rsidR="008C6841">
              <w:rPr>
                <w:noProof/>
                <w:webHidden/>
              </w:rPr>
              <w:fldChar w:fldCharType="separate"/>
            </w:r>
            <w:r w:rsidR="00D76112">
              <w:rPr>
                <w:noProof/>
                <w:webHidden/>
              </w:rPr>
              <w:t>43</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187" w:history="1">
            <w:r w:rsidR="008C6841" w:rsidRPr="00D804B5">
              <w:rPr>
                <w:rStyle w:val="Hyperlink"/>
                <w:noProof/>
              </w:rPr>
              <w:t>4.2</w:t>
            </w:r>
            <w:r w:rsidR="008C6841">
              <w:rPr>
                <w:rFonts w:asciiTheme="minorHAnsi" w:eastAsiaTheme="minorEastAsia" w:hAnsiTheme="minorHAnsi" w:cstheme="minorBidi"/>
                <w:noProof/>
                <w:szCs w:val="22"/>
              </w:rPr>
              <w:tab/>
            </w:r>
            <w:r w:rsidR="008C6841" w:rsidRPr="00D804B5">
              <w:rPr>
                <w:rStyle w:val="Hyperlink"/>
                <w:noProof/>
              </w:rPr>
              <w:t>Types</w:t>
            </w:r>
            <w:r w:rsidR="008C6841">
              <w:rPr>
                <w:noProof/>
                <w:webHidden/>
              </w:rPr>
              <w:tab/>
            </w:r>
            <w:r w:rsidR="008C6841">
              <w:rPr>
                <w:noProof/>
                <w:webHidden/>
              </w:rPr>
              <w:fldChar w:fldCharType="begin"/>
            </w:r>
            <w:r w:rsidR="008C6841">
              <w:rPr>
                <w:noProof/>
                <w:webHidden/>
              </w:rPr>
              <w:instrText xml:space="preserve"> PAGEREF _Toc360192187 \h </w:instrText>
            </w:r>
            <w:r w:rsidR="008C6841">
              <w:rPr>
                <w:noProof/>
                <w:webHidden/>
              </w:rPr>
            </w:r>
            <w:r w:rsidR="008C6841">
              <w:rPr>
                <w:noProof/>
                <w:webHidden/>
              </w:rPr>
              <w:fldChar w:fldCharType="separate"/>
            </w:r>
            <w:r w:rsidR="00D76112">
              <w:rPr>
                <w:noProof/>
                <w:webHidden/>
              </w:rPr>
              <w:t>44</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88" w:history="1">
            <w:r w:rsidR="008C6841" w:rsidRPr="00D804B5">
              <w:rPr>
                <w:rStyle w:val="Hyperlink"/>
                <w:noProof/>
              </w:rPr>
              <w:t>4.2.1</w:t>
            </w:r>
            <w:r w:rsidR="008C6841">
              <w:rPr>
                <w:rFonts w:asciiTheme="minorHAnsi" w:hAnsiTheme="minorHAnsi"/>
                <w:noProof/>
                <w:lang w:val="de-DE" w:eastAsia="de-DE"/>
              </w:rPr>
              <w:tab/>
            </w:r>
            <w:r w:rsidR="008C6841" w:rsidRPr="00D804B5">
              <w:rPr>
                <w:rStyle w:val="Hyperlink"/>
                <w:noProof/>
              </w:rPr>
              <w:t>Metadata (eu.excitement.type.tl)</w:t>
            </w:r>
            <w:r w:rsidR="008C6841">
              <w:rPr>
                <w:noProof/>
                <w:webHidden/>
              </w:rPr>
              <w:tab/>
            </w:r>
            <w:r w:rsidR="008C6841">
              <w:rPr>
                <w:noProof/>
                <w:webHidden/>
              </w:rPr>
              <w:fldChar w:fldCharType="begin"/>
            </w:r>
            <w:r w:rsidR="008C6841">
              <w:rPr>
                <w:noProof/>
                <w:webHidden/>
              </w:rPr>
              <w:instrText xml:space="preserve"> PAGEREF _Toc360192188 \h </w:instrText>
            </w:r>
            <w:r w:rsidR="008C6841">
              <w:rPr>
                <w:noProof/>
                <w:webHidden/>
              </w:rPr>
            </w:r>
            <w:r w:rsidR="008C6841">
              <w:rPr>
                <w:noProof/>
                <w:webHidden/>
              </w:rPr>
              <w:fldChar w:fldCharType="separate"/>
            </w:r>
            <w:r w:rsidR="00D76112">
              <w:rPr>
                <w:noProof/>
                <w:webHidden/>
              </w:rPr>
              <w:t>44</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89" w:history="1">
            <w:r w:rsidR="008C6841" w:rsidRPr="00D804B5">
              <w:rPr>
                <w:rStyle w:val="Hyperlink"/>
                <w:noProof/>
              </w:rPr>
              <w:t>4.2.2</w:t>
            </w:r>
            <w:r w:rsidR="008C6841">
              <w:rPr>
                <w:rFonts w:asciiTheme="minorHAnsi" w:hAnsiTheme="minorHAnsi"/>
                <w:noProof/>
                <w:lang w:val="de-DE" w:eastAsia="de-DE"/>
              </w:rPr>
              <w:tab/>
            </w:r>
            <w:r w:rsidR="008C6841" w:rsidRPr="00D804B5">
              <w:rPr>
                <w:rStyle w:val="Hyperlink"/>
                <w:noProof/>
              </w:rPr>
              <w:t>FragmentAnnotation (eu.excitement.type.tl)</w:t>
            </w:r>
            <w:r w:rsidR="008C6841">
              <w:rPr>
                <w:noProof/>
                <w:webHidden/>
              </w:rPr>
              <w:tab/>
            </w:r>
            <w:r w:rsidR="008C6841">
              <w:rPr>
                <w:noProof/>
                <w:webHidden/>
              </w:rPr>
              <w:fldChar w:fldCharType="begin"/>
            </w:r>
            <w:r w:rsidR="008C6841">
              <w:rPr>
                <w:noProof/>
                <w:webHidden/>
              </w:rPr>
              <w:instrText xml:space="preserve"> PAGEREF _Toc360192189 \h </w:instrText>
            </w:r>
            <w:r w:rsidR="008C6841">
              <w:rPr>
                <w:noProof/>
                <w:webHidden/>
              </w:rPr>
            </w:r>
            <w:r w:rsidR="008C6841">
              <w:rPr>
                <w:noProof/>
                <w:webHidden/>
              </w:rPr>
              <w:fldChar w:fldCharType="separate"/>
            </w:r>
            <w:r w:rsidR="00D76112">
              <w:rPr>
                <w:noProof/>
                <w:webHidden/>
              </w:rPr>
              <w:t>44</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0" w:history="1">
            <w:r w:rsidR="008C6841" w:rsidRPr="00D804B5">
              <w:rPr>
                <w:rStyle w:val="Hyperlink"/>
                <w:noProof/>
              </w:rPr>
              <w:t>4.2.3</w:t>
            </w:r>
            <w:r w:rsidR="008C6841">
              <w:rPr>
                <w:rFonts w:asciiTheme="minorHAnsi" w:hAnsiTheme="minorHAnsi"/>
                <w:noProof/>
                <w:lang w:val="de-DE" w:eastAsia="de-DE"/>
              </w:rPr>
              <w:tab/>
            </w:r>
            <w:r w:rsidR="008C6841" w:rsidRPr="00D804B5">
              <w:rPr>
                <w:rStyle w:val="Hyperlink"/>
                <w:noProof/>
              </w:rPr>
              <w:t>FragmentPart (eu.excitement.type.tl)</w:t>
            </w:r>
            <w:r w:rsidR="008C6841">
              <w:rPr>
                <w:noProof/>
                <w:webHidden/>
              </w:rPr>
              <w:tab/>
            </w:r>
            <w:r w:rsidR="008C6841">
              <w:rPr>
                <w:noProof/>
                <w:webHidden/>
              </w:rPr>
              <w:fldChar w:fldCharType="begin"/>
            </w:r>
            <w:r w:rsidR="008C6841">
              <w:rPr>
                <w:noProof/>
                <w:webHidden/>
              </w:rPr>
              <w:instrText xml:space="preserve"> PAGEREF _Toc360192190 \h </w:instrText>
            </w:r>
            <w:r w:rsidR="008C6841">
              <w:rPr>
                <w:noProof/>
                <w:webHidden/>
              </w:rPr>
            </w:r>
            <w:r w:rsidR="008C6841">
              <w:rPr>
                <w:noProof/>
                <w:webHidden/>
              </w:rPr>
              <w:fldChar w:fldCharType="separate"/>
            </w:r>
            <w:r w:rsidR="00D76112">
              <w:rPr>
                <w:noProof/>
                <w:webHidden/>
              </w:rPr>
              <w:t>45</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1" w:history="1">
            <w:r w:rsidR="008C6841" w:rsidRPr="00D804B5">
              <w:rPr>
                <w:rStyle w:val="Hyperlink"/>
                <w:noProof/>
              </w:rPr>
              <w:t>4.2.4</w:t>
            </w:r>
            <w:r w:rsidR="008C6841">
              <w:rPr>
                <w:rFonts w:asciiTheme="minorHAnsi" w:hAnsiTheme="minorHAnsi"/>
                <w:noProof/>
                <w:lang w:val="de-DE" w:eastAsia="de-DE"/>
              </w:rPr>
              <w:tab/>
            </w:r>
            <w:r w:rsidR="008C6841" w:rsidRPr="00D804B5">
              <w:rPr>
                <w:rStyle w:val="Hyperlink"/>
                <w:noProof/>
              </w:rPr>
              <w:t>AssumedFragment (eu.excitement.type.tl)</w:t>
            </w:r>
            <w:r w:rsidR="008C6841">
              <w:rPr>
                <w:noProof/>
                <w:webHidden/>
              </w:rPr>
              <w:tab/>
            </w:r>
            <w:r w:rsidR="008C6841">
              <w:rPr>
                <w:noProof/>
                <w:webHidden/>
              </w:rPr>
              <w:fldChar w:fldCharType="begin"/>
            </w:r>
            <w:r w:rsidR="008C6841">
              <w:rPr>
                <w:noProof/>
                <w:webHidden/>
              </w:rPr>
              <w:instrText xml:space="preserve"> PAGEREF _Toc360192191 \h </w:instrText>
            </w:r>
            <w:r w:rsidR="008C6841">
              <w:rPr>
                <w:noProof/>
                <w:webHidden/>
              </w:rPr>
            </w:r>
            <w:r w:rsidR="008C6841">
              <w:rPr>
                <w:noProof/>
                <w:webHidden/>
              </w:rPr>
              <w:fldChar w:fldCharType="separate"/>
            </w:r>
            <w:r w:rsidR="00D76112">
              <w:rPr>
                <w:noProof/>
                <w:webHidden/>
              </w:rPr>
              <w:t>45</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2" w:history="1">
            <w:r w:rsidR="008C6841" w:rsidRPr="00D804B5">
              <w:rPr>
                <w:rStyle w:val="Hyperlink"/>
                <w:noProof/>
              </w:rPr>
              <w:t>4.2.5</w:t>
            </w:r>
            <w:r w:rsidR="008C6841">
              <w:rPr>
                <w:rFonts w:asciiTheme="minorHAnsi" w:hAnsiTheme="minorHAnsi"/>
                <w:noProof/>
                <w:lang w:val="de-DE" w:eastAsia="de-DE"/>
              </w:rPr>
              <w:tab/>
            </w:r>
            <w:r w:rsidR="008C6841" w:rsidRPr="00D804B5">
              <w:rPr>
                <w:rStyle w:val="Hyperlink"/>
                <w:noProof/>
              </w:rPr>
              <w:t>DeterminedFragment (eu.excitement.type.tl)</w:t>
            </w:r>
            <w:r w:rsidR="008C6841">
              <w:rPr>
                <w:noProof/>
                <w:webHidden/>
              </w:rPr>
              <w:tab/>
            </w:r>
            <w:r w:rsidR="008C6841">
              <w:rPr>
                <w:noProof/>
                <w:webHidden/>
              </w:rPr>
              <w:fldChar w:fldCharType="begin"/>
            </w:r>
            <w:r w:rsidR="008C6841">
              <w:rPr>
                <w:noProof/>
                <w:webHidden/>
              </w:rPr>
              <w:instrText xml:space="preserve"> PAGEREF _Toc360192192 \h </w:instrText>
            </w:r>
            <w:r w:rsidR="008C6841">
              <w:rPr>
                <w:noProof/>
                <w:webHidden/>
              </w:rPr>
            </w:r>
            <w:r w:rsidR="008C6841">
              <w:rPr>
                <w:noProof/>
                <w:webHidden/>
              </w:rPr>
              <w:fldChar w:fldCharType="separate"/>
            </w:r>
            <w:r w:rsidR="00D76112">
              <w:rPr>
                <w:noProof/>
                <w:webHidden/>
              </w:rPr>
              <w:t>46</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3" w:history="1">
            <w:r w:rsidR="008C6841" w:rsidRPr="00D804B5">
              <w:rPr>
                <w:rStyle w:val="Hyperlink"/>
                <w:noProof/>
              </w:rPr>
              <w:t>4.2.6</w:t>
            </w:r>
            <w:r w:rsidR="008C6841">
              <w:rPr>
                <w:rFonts w:asciiTheme="minorHAnsi" w:hAnsiTheme="minorHAnsi"/>
                <w:noProof/>
                <w:lang w:val="de-DE" w:eastAsia="de-DE"/>
              </w:rPr>
              <w:tab/>
            </w:r>
            <w:r w:rsidR="008C6841" w:rsidRPr="00D804B5">
              <w:rPr>
                <w:rStyle w:val="Hyperlink"/>
                <w:noProof/>
              </w:rPr>
              <w:t>ModifierAnnotation (eu.excitement.type.tl)</w:t>
            </w:r>
            <w:r w:rsidR="008C6841">
              <w:rPr>
                <w:noProof/>
                <w:webHidden/>
              </w:rPr>
              <w:tab/>
            </w:r>
            <w:r w:rsidR="008C6841">
              <w:rPr>
                <w:noProof/>
                <w:webHidden/>
              </w:rPr>
              <w:fldChar w:fldCharType="begin"/>
            </w:r>
            <w:r w:rsidR="008C6841">
              <w:rPr>
                <w:noProof/>
                <w:webHidden/>
              </w:rPr>
              <w:instrText xml:space="preserve"> PAGEREF _Toc360192193 \h </w:instrText>
            </w:r>
            <w:r w:rsidR="008C6841">
              <w:rPr>
                <w:noProof/>
                <w:webHidden/>
              </w:rPr>
            </w:r>
            <w:r w:rsidR="008C6841">
              <w:rPr>
                <w:noProof/>
                <w:webHidden/>
              </w:rPr>
              <w:fldChar w:fldCharType="separate"/>
            </w:r>
            <w:r w:rsidR="00D76112">
              <w:rPr>
                <w:noProof/>
                <w:webHidden/>
              </w:rPr>
              <w:t>46</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4" w:history="1">
            <w:r w:rsidR="008C6841" w:rsidRPr="00D804B5">
              <w:rPr>
                <w:rStyle w:val="Hyperlink"/>
                <w:noProof/>
              </w:rPr>
              <w:t>4.2.7</w:t>
            </w:r>
            <w:r w:rsidR="008C6841">
              <w:rPr>
                <w:rFonts w:asciiTheme="minorHAnsi" w:hAnsiTheme="minorHAnsi"/>
                <w:noProof/>
                <w:lang w:val="de-DE" w:eastAsia="de-DE"/>
              </w:rPr>
              <w:tab/>
            </w:r>
            <w:r w:rsidR="008C6841" w:rsidRPr="00D804B5">
              <w:rPr>
                <w:rStyle w:val="Hyperlink"/>
                <w:noProof/>
              </w:rPr>
              <w:t>CategoryAnnotation (eu.excitement.type.tl)</w:t>
            </w:r>
            <w:r w:rsidR="008C6841">
              <w:rPr>
                <w:noProof/>
                <w:webHidden/>
              </w:rPr>
              <w:tab/>
            </w:r>
            <w:r w:rsidR="008C6841">
              <w:rPr>
                <w:noProof/>
                <w:webHidden/>
              </w:rPr>
              <w:fldChar w:fldCharType="begin"/>
            </w:r>
            <w:r w:rsidR="008C6841">
              <w:rPr>
                <w:noProof/>
                <w:webHidden/>
              </w:rPr>
              <w:instrText xml:space="preserve"> PAGEREF _Toc360192194 \h </w:instrText>
            </w:r>
            <w:r w:rsidR="008C6841">
              <w:rPr>
                <w:noProof/>
                <w:webHidden/>
              </w:rPr>
            </w:r>
            <w:r w:rsidR="008C6841">
              <w:rPr>
                <w:noProof/>
                <w:webHidden/>
              </w:rPr>
              <w:fldChar w:fldCharType="separate"/>
            </w:r>
            <w:r w:rsidR="00D76112">
              <w:rPr>
                <w:noProof/>
                <w:webHidden/>
              </w:rPr>
              <w:t>47</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5" w:history="1">
            <w:r w:rsidR="008C6841" w:rsidRPr="00D804B5">
              <w:rPr>
                <w:rStyle w:val="Hyperlink"/>
                <w:noProof/>
              </w:rPr>
              <w:t>4.2.8</w:t>
            </w:r>
            <w:r w:rsidR="008C6841">
              <w:rPr>
                <w:rFonts w:asciiTheme="minorHAnsi" w:hAnsiTheme="minorHAnsi"/>
                <w:noProof/>
                <w:lang w:val="de-DE" w:eastAsia="de-DE"/>
              </w:rPr>
              <w:tab/>
            </w:r>
            <w:r w:rsidR="008C6841" w:rsidRPr="00D804B5">
              <w:rPr>
                <w:rStyle w:val="Hyperlink"/>
                <w:noProof/>
              </w:rPr>
              <w:t>CategoryDecision (eu.excitement.type.tl)</w:t>
            </w:r>
            <w:r w:rsidR="008C6841">
              <w:rPr>
                <w:noProof/>
                <w:webHidden/>
              </w:rPr>
              <w:tab/>
            </w:r>
            <w:r w:rsidR="008C6841">
              <w:rPr>
                <w:noProof/>
                <w:webHidden/>
              </w:rPr>
              <w:fldChar w:fldCharType="begin"/>
            </w:r>
            <w:r w:rsidR="008C6841">
              <w:rPr>
                <w:noProof/>
                <w:webHidden/>
              </w:rPr>
              <w:instrText xml:space="preserve"> PAGEREF _Toc360192195 \h </w:instrText>
            </w:r>
            <w:r w:rsidR="008C6841">
              <w:rPr>
                <w:noProof/>
                <w:webHidden/>
              </w:rPr>
            </w:r>
            <w:r w:rsidR="008C6841">
              <w:rPr>
                <w:noProof/>
                <w:webHidden/>
              </w:rPr>
              <w:fldChar w:fldCharType="separate"/>
            </w:r>
            <w:r w:rsidR="00D76112">
              <w:rPr>
                <w:noProof/>
                <w:webHidden/>
              </w:rPr>
              <w:t>48</w:t>
            </w:r>
            <w:r w:rsidR="008C6841">
              <w:rPr>
                <w:noProof/>
                <w:webHidden/>
              </w:rPr>
              <w:fldChar w:fldCharType="end"/>
            </w:r>
          </w:hyperlink>
        </w:p>
        <w:p w:rsidR="008C6841" w:rsidRDefault="001013EE">
          <w:pPr>
            <w:pStyle w:val="TOC1"/>
            <w:tabs>
              <w:tab w:val="left" w:pos="442"/>
              <w:tab w:val="right" w:leader="dot" w:pos="9016"/>
            </w:tabs>
            <w:rPr>
              <w:rFonts w:asciiTheme="minorHAnsi" w:eastAsiaTheme="minorEastAsia" w:hAnsiTheme="minorHAnsi" w:cstheme="minorBidi"/>
              <w:noProof/>
              <w:szCs w:val="22"/>
            </w:rPr>
          </w:pPr>
          <w:hyperlink w:anchor="_Toc360192196" w:history="1">
            <w:r w:rsidR="008C6841" w:rsidRPr="00D804B5">
              <w:rPr>
                <w:rStyle w:val="Hyperlink"/>
                <w:noProof/>
                <w:lang w:bidi="he-IL"/>
              </w:rPr>
              <w:t>5.</w:t>
            </w:r>
            <w:r w:rsidR="008C6841">
              <w:rPr>
                <w:rFonts w:asciiTheme="minorHAnsi" w:eastAsiaTheme="minorEastAsia" w:hAnsiTheme="minorHAnsi" w:cstheme="minorBidi"/>
                <w:noProof/>
                <w:szCs w:val="22"/>
              </w:rPr>
              <w:tab/>
            </w:r>
            <w:r w:rsidR="008C6841" w:rsidRPr="00D804B5">
              <w:rPr>
                <w:rStyle w:val="Hyperlink"/>
                <w:noProof/>
                <w:lang w:bidi="he-IL"/>
              </w:rPr>
              <w:t>Interface Definitions for the WP6 Modules</w:t>
            </w:r>
            <w:r w:rsidR="008C6841">
              <w:rPr>
                <w:noProof/>
                <w:webHidden/>
              </w:rPr>
              <w:tab/>
            </w:r>
            <w:r w:rsidR="008C6841">
              <w:rPr>
                <w:noProof/>
                <w:webHidden/>
              </w:rPr>
              <w:fldChar w:fldCharType="begin"/>
            </w:r>
            <w:r w:rsidR="008C6841">
              <w:rPr>
                <w:noProof/>
                <w:webHidden/>
              </w:rPr>
              <w:instrText xml:space="preserve"> PAGEREF _Toc360192196 \h </w:instrText>
            </w:r>
            <w:r w:rsidR="008C6841">
              <w:rPr>
                <w:noProof/>
                <w:webHidden/>
              </w:rPr>
            </w:r>
            <w:r w:rsidR="008C6841">
              <w:rPr>
                <w:noProof/>
                <w:webHidden/>
              </w:rPr>
              <w:fldChar w:fldCharType="separate"/>
            </w:r>
            <w:r w:rsidR="00D76112">
              <w:rPr>
                <w:noProof/>
                <w:webHidden/>
              </w:rPr>
              <w:t>49</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197" w:history="1">
            <w:r w:rsidR="008C6841" w:rsidRPr="00D804B5">
              <w:rPr>
                <w:rStyle w:val="Hyperlink"/>
                <w:noProof/>
              </w:rPr>
              <w:t>5.1</w:t>
            </w:r>
            <w:r w:rsidR="008C6841">
              <w:rPr>
                <w:rFonts w:asciiTheme="minorHAnsi" w:eastAsiaTheme="minorEastAsia" w:hAnsiTheme="minorHAnsi" w:cstheme="minorBidi"/>
                <w:noProof/>
                <w:szCs w:val="22"/>
              </w:rPr>
              <w:tab/>
            </w:r>
            <w:r w:rsidR="008C6841" w:rsidRPr="00D804B5">
              <w:rPr>
                <w:rStyle w:val="Hyperlink"/>
                <w:noProof/>
              </w:rPr>
              <w:t>Interfaces of Decomposition Components</w:t>
            </w:r>
            <w:r w:rsidR="008C6841">
              <w:rPr>
                <w:noProof/>
                <w:webHidden/>
              </w:rPr>
              <w:tab/>
            </w:r>
            <w:r w:rsidR="008C6841">
              <w:rPr>
                <w:noProof/>
                <w:webHidden/>
              </w:rPr>
              <w:fldChar w:fldCharType="begin"/>
            </w:r>
            <w:r w:rsidR="008C6841">
              <w:rPr>
                <w:noProof/>
                <w:webHidden/>
              </w:rPr>
              <w:instrText xml:space="preserve"> PAGEREF _Toc360192197 \h </w:instrText>
            </w:r>
            <w:r w:rsidR="008C6841">
              <w:rPr>
                <w:noProof/>
                <w:webHidden/>
              </w:rPr>
            </w:r>
            <w:r w:rsidR="008C6841">
              <w:rPr>
                <w:noProof/>
                <w:webHidden/>
              </w:rPr>
              <w:fldChar w:fldCharType="separate"/>
            </w:r>
            <w:r w:rsidR="00D76112">
              <w:rPr>
                <w:noProof/>
                <w:webHidden/>
              </w:rPr>
              <w:t>49</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8" w:history="1">
            <w:r w:rsidR="008C6841" w:rsidRPr="00D804B5">
              <w:rPr>
                <w:rStyle w:val="Hyperlink"/>
                <w:noProof/>
              </w:rPr>
              <w:t>5.1.1</w:t>
            </w:r>
            <w:r w:rsidR="008C6841">
              <w:rPr>
                <w:rFonts w:asciiTheme="minorHAnsi" w:hAnsiTheme="minorHAnsi"/>
                <w:noProof/>
                <w:lang w:val="de-DE" w:eastAsia="de-DE"/>
              </w:rPr>
              <w:tab/>
            </w:r>
            <w:r w:rsidR="008C6841" w:rsidRPr="00D804B5">
              <w:rPr>
                <w:rStyle w:val="Hyperlink"/>
                <w:noProof/>
              </w:rPr>
              <w:t xml:space="preserve">Fragment Annotator Module: interface </w:t>
            </w:r>
            <w:r w:rsidR="008C6841" w:rsidRPr="00D804B5">
              <w:rPr>
                <w:rStyle w:val="Hyperlink"/>
                <w:i/>
                <w:noProof/>
              </w:rPr>
              <w:t>FragmentAnnotator</w:t>
            </w:r>
            <w:r w:rsidR="008C6841" w:rsidRPr="00D804B5">
              <w:rPr>
                <w:rStyle w:val="Hyperlink"/>
                <w:noProof/>
              </w:rPr>
              <w:t xml:space="preserve">  (eu.excitementproject.tl.decomposition.api)</w:t>
            </w:r>
            <w:r w:rsidR="008C6841">
              <w:rPr>
                <w:noProof/>
                <w:webHidden/>
              </w:rPr>
              <w:tab/>
            </w:r>
            <w:r w:rsidR="008C6841">
              <w:rPr>
                <w:noProof/>
                <w:webHidden/>
              </w:rPr>
              <w:fldChar w:fldCharType="begin"/>
            </w:r>
            <w:r w:rsidR="008C6841">
              <w:rPr>
                <w:noProof/>
                <w:webHidden/>
              </w:rPr>
              <w:instrText xml:space="preserve"> PAGEREF _Toc360192198 \h </w:instrText>
            </w:r>
            <w:r w:rsidR="008C6841">
              <w:rPr>
                <w:noProof/>
                <w:webHidden/>
              </w:rPr>
            </w:r>
            <w:r w:rsidR="008C6841">
              <w:rPr>
                <w:noProof/>
                <w:webHidden/>
              </w:rPr>
              <w:fldChar w:fldCharType="separate"/>
            </w:r>
            <w:r w:rsidR="00D76112">
              <w:rPr>
                <w:noProof/>
                <w:webHidden/>
              </w:rPr>
              <w:t>49</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199" w:history="1">
            <w:r w:rsidR="008C6841" w:rsidRPr="00D804B5">
              <w:rPr>
                <w:rStyle w:val="Hyperlink"/>
                <w:noProof/>
              </w:rPr>
              <w:t>5.1.2</w:t>
            </w:r>
            <w:r w:rsidR="008C6841">
              <w:rPr>
                <w:rFonts w:asciiTheme="minorHAnsi" w:hAnsiTheme="minorHAnsi"/>
                <w:noProof/>
                <w:lang w:val="de-DE" w:eastAsia="de-DE"/>
              </w:rPr>
              <w:tab/>
            </w:r>
            <w:r w:rsidR="008C6841" w:rsidRPr="00D804B5">
              <w:rPr>
                <w:rStyle w:val="Hyperlink"/>
                <w:noProof/>
              </w:rPr>
              <w:t xml:space="preserve">Modifier Annotator Module: interface </w:t>
            </w:r>
            <w:r w:rsidR="008C6841" w:rsidRPr="00D804B5">
              <w:rPr>
                <w:rStyle w:val="Hyperlink"/>
                <w:i/>
                <w:noProof/>
              </w:rPr>
              <w:t>ModifierAnnotator</w:t>
            </w:r>
            <w:r w:rsidR="008C6841" w:rsidRPr="00D804B5">
              <w:rPr>
                <w:rStyle w:val="Hyperlink"/>
                <w:noProof/>
              </w:rPr>
              <w:t xml:space="preserve"> (eu.excitementproject.tl.decomposition.api)</w:t>
            </w:r>
            <w:r w:rsidR="008C6841">
              <w:rPr>
                <w:noProof/>
                <w:webHidden/>
              </w:rPr>
              <w:tab/>
            </w:r>
            <w:r w:rsidR="008C6841">
              <w:rPr>
                <w:noProof/>
                <w:webHidden/>
              </w:rPr>
              <w:fldChar w:fldCharType="begin"/>
            </w:r>
            <w:r w:rsidR="008C6841">
              <w:rPr>
                <w:noProof/>
                <w:webHidden/>
              </w:rPr>
              <w:instrText xml:space="preserve"> PAGEREF _Toc360192199 \h </w:instrText>
            </w:r>
            <w:r w:rsidR="008C6841">
              <w:rPr>
                <w:noProof/>
                <w:webHidden/>
              </w:rPr>
            </w:r>
            <w:r w:rsidR="008C6841">
              <w:rPr>
                <w:noProof/>
                <w:webHidden/>
              </w:rPr>
              <w:fldChar w:fldCharType="separate"/>
            </w:r>
            <w:r w:rsidR="00D76112">
              <w:rPr>
                <w:noProof/>
                <w:webHidden/>
              </w:rPr>
              <w:t>50</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0" w:history="1">
            <w:r w:rsidR="008C6841" w:rsidRPr="00D804B5">
              <w:rPr>
                <w:rStyle w:val="Hyperlink"/>
                <w:noProof/>
              </w:rPr>
              <w:t>5.1.3</w:t>
            </w:r>
            <w:r w:rsidR="008C6841">
              <w:rPr>
                <w:rFonts w:asciiTheme="minorHAnsi" w:hAnsiTheme="minorHAnsi"/>
                <w:noProof/>
                <w:lang w:val="de-DE" w:eastAsia="de-DE"/>
              </w:rPr>
              <w:tab/>
            </w:r>
            <w:r w:rsidR="008C6841" w:rsidRPr="00D804B5">
              <w:rPr>
                <w:rStyle w:val="Hyperlink"/>
                <w:noProof/>
              </w:rPr>
              <w:t xml:space="preserve">Fragment Graph Generator Module:  interface </w:t>
            </w:r>
            <w:r w:rsidR="008C6841" w:rsidRPr="00D804B5">
              <w:rPr>
                <w:rStyle w:val="Hyperlink"/>
                <w:i/>
                <w:noProof/>
              </w:rPr>
              <w:t xml:space="preserve">FragmentGraphGenerator </w:t>
            </w:r>
            <w:r w:rsidR="008C6841" w:rsidRPr="00D804B5">
              <w:rPr>
                <w:rStyle w:val="Hyperlink"/>
                <w:noProof/>
              </w:rPr>
              <w:t>(eu.excitementproject.tl.decomposition.api)</w:t>
            </w:r>
            <w:r w:rsidR="008C6841">
              <w:rPr>
                <w:noProof/>
                <w:webHidden/>
              </w:rPr>
              <w:tab/>
            </w:r>
            <w:r w:rsidR="008C6841">
              <w:rPr>
                <w:noProof/>
                <w:webHidden/>
              </w:rPr>
              <w:fldChar w:fldCharType="begin"/>
            </w:r>
            <w:r w:rsidR="008C6841">
              <w:rPr>
                <w:noProof/>
                <w:webHidden/>
              </w:rPr>
              <w:instrText xml:space="preserve"> PAGEREF _Toc360192200 \h </w:instrText>
            </w:r>
            <w:r w:rsidR="008C6841">
              <w:rPr>
                <w:noProof/>
                <w:webHidden/>
              </w:rPr>
            </w:r>
            <w:r w:rsidR="008C6841">
              <w:rPr>
                <w:noProof/>
                <w:webHidden/>
              </w:rPr>
              <w:fldChar w:fldCharType="separate"/>
            </w:r>
            <w:r w:rsidR="00D76112">
              <w:rPr>
                <w:noProof/>
                <w:webHidden/>
              </w:rPr>
              <w:t>51</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201" w:history="1">
            <w:r w:rsidR="008C6841" w:rsidRPr="00D804B5">
              <w:rPr>
                <w:rStyle w:val="Hyperlink"/>
                <w:noProof/>
              </w:rPr>
              <w:t>5.2</w:t>
            </w:r>
            <w:r w:rsidR="008C6841">
              <w:rPr>
                <w:rFonts w:asciiTheme="minorHAnsi" w:eastAsiaTheme="minorEastAsia" w:hAnsiTheme="minorHAnsi" w:cstheme="minorBidi"/>
                <w:noProof/>
                <w:szCs w:val="22"/>
              </w:rPr>
              <w:tab/>
            </w:r>
            <w:r w:rsidR="008C6841" w:rsidRPr="00D804B5">
              <w:rPr>
                <w:rStyle w:val="Hyperlink"/>
                <w:noProof/>
              </w:rPr>
              <w:t>Interfaces of Composition Components</w:t>
            </w:r>
            <w:r w:rsidR="008C6841">
              <w:rPr>
                <w:noProof/>
                <w:webHidden/>
              </w:rPr>
              <w:tab/>
            </w:r>
            <w:r w:rsidR="008C6841">
              <w:rPr>
                <w:noProof/>
                <w:webHidden/>
              </w:rPr>
              <w:fldChar w:fldCharType="begin"/>
            </w:r>
            <w:r w:rsidR="008C6841">
              <w:rPr>
                <w:noProof/>
                <w:webHidden/>
              </w:rPr>
              <w:instrText xml:space="preserve"> PAGEREF _Toc360192201 \h </w:instrText>
            </w:r>
            <w:r w:rsidR="008C6841">
              <w:rPr>
                <w:noProof/>
                <w:webHidden/>
              </w:rPr>
            </w:r>
            <w:r w:rsidR="008C6841">
              <w:rPr>
                <w:noProof/>
                <w:webHidden/>
              </w:rPr>
              <w:fldChar w:fldCharType="separate"/>
            </w:r>
            <w:r w:rsidR="00D76112">
              <w:rPr>
                <w:noProof/>
                <w:webHidden/>
              </w:rPr>
              <w:t>52</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2" w:history="1">
            <w:r w:rsidR="008C6841" w:rsidRPr="00D804B5">
              <w:rPr>
                <w:rStyle w:val="Hyperlink"/>
                <w:noProof/>
              </w:rPr>
              <w:t>5.2.1</w:t>
            </w:r>
            <w:r w:rsidR="008C6841">
              <w:rPr>
                <w:rFonts w:asciiTheme="minorHAnsi" w:hAnsiTheme="minorHAnsi"/>
                <w:noProof/>
                <w:lang w:val="de-DE" w:eastAsia="de-DE"/>
              </w:rPr>
              <w:tab/>
            </w:r>
            <w:r w:rsidR="008C6841" w:rsidRPr="00D804B5">
              <w:rPr>
                <w:rStyle w:val="Hyperlink"/>
                <w:noProof/>
              </w:rPr>
              <w:t xml:space="preserve">Graph Merger Module: interface </w:t>
            </w:r>
            <w:r w:rsidR="008C6841" w:rsidRPr="00D804B5">
              <w:rPr>
                <w:rStyle w:val="Hyperlink"/>
                <w:i/>
                <w:noProof/>
              </w:rPr>
              <w:t xml:space="preserve">GraphMerger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_Toc360192202 \h </w:instrText>
            </w:r>
            <w:r w:rsidR="008C6841">
              <w:rPr>
                <w:noProof/>
                <w:webHidden/>
              </w:rPr>
            </w:r>
            <w:r w:rsidR="008C6841">
              <w:rPr>
                <w:noProof/>
                <w:webHidden/>
              </w:rPr>
              <w:fldChar w:fldCharType="separate"/>
            </w:r>
            <w:r w:rsidR="00D76112">
              <w:rPr>
                <w:noProof/>
                <w:webHidden/>
              </w:rPr>
              <w:t>52</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3" w:history="1">
            <w:r w:rsidR="008C6841" w:rsidRPr="00D804B5">
              <w:rPr>
                <w:rStyle w:val="Hyperlink"/>
                <w:noProof/>
              </w:rPr>
              <w:t>5.2.2</w:t>
            </w:r>
            <w:r w:rsidR="008C6841">
              <w:rPr>
                <w:rFonts w:asciiTheme="minorHAnsi" w:hAnsiTheme="minorHAnsi"/>
                <w:noProof/>
                <w:lang w:val="de-DE" w:eastAsia="de-DE"/>
              </w:rPr>
              <w:tab/>
            </w:r>
            <w:r w:rsidR="008C6841" w:rsidRPr="00D804B5">
              <w:rPr>
                <w:rStyle w:val="Hyperlink"/>
                <w:noProof/>
              </w:rPr>
              <w:t xml:space="preserve">Collapsed Graph Generator Module:  interface </w:t>
            </w:r>
            <w:r w:rsidR="008C6841" w:rsidRPr="00D804B5">
              <w:rPr>
                <w:rStyle w:val="Hyperlink"/>
                <w:i/>
                <w:noProof/>
              </w:rPr>
              <w:t xml:space="preserve">CollapsedGraphGenerator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_Toc360192203 \h </w:instrText>
            </w:r>
            <w:r w:rsidR="008C6841">
              <w:rPr>
                <w:noProof/>
                <w:webHidden/>
              </w:rPr>
            </w:r>
            <w:r w:rsidR="008C6841">
              <w:rPr>
                <w:noProof/>
                <w:webHidden/>
              </w:rPr>
              <w:fldChar w:fldCharType="separate"/>
            </w:r>
            <w:r w:rsidR="00D76112">
              <w:rPr>
                <w:noProof/>
                <w:webHidden/>
              </w:rPr>
              <w:t>53</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4" w:history="1">
            <w:r w:rsidR="008C6841" w:rsidRPr="00D804B5">
              <w:rPr>
                <w:rStyle w:val="Hyperlink"/>
                <w:noProof/>
              </w:rPr>
              <w:t>5.2.3</w:t>
            </w:r>
            <w:r w:rsidR="008C6841">
              <w:rPr>
                <w:rFonts w:asciiTheme="minorHAnsi" w:hAnsiTheme="minorHAnsi"/>
                <w:noProof/>
                <w:lang w:val="de-DE" w:eastAsia="de-DE"/>
              </w:rPr>
              <w:tab/>
            </w:r>
            <w:r w:rsidR="008C6841" w:rsidRPr="00D804B5">
              <w:rPr>
                <w:rStyle w:val="Hyperlink"/>
                <w:noProof/>
              </w:rPr>
              <w:t xml:space="preserve">Node Matcher Module: interface </w:t>
            </w:r>
            <w:r w:rsidR="008C6841" w:rsidRPr="00D804B5">
              <w:rPr>
                <w:rStyle w:val="Hyperlink"/>
                <w:i/>
                <w:noProof/>
              </w:rPr>
              <w:t xml:space="preserve">NodeMatcher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_Toc360192204 \h </w:instrText>
            </w:r>
            <w:r w:rsidR="008C6841">
              <w:rPr>
                <w:noProof/>
                <w:webHidden/>
              </w:rPr>
            </w:r>
            <w:r w:rsidR="008C6841">
              <w:rPr>
                <w:noProof/>
                <w:webHidden/>
              </w:rPr>
              <w:fldChar w:fldCharType="separate"/>
            </w:r>
            <w:r w:rsidR="00D76112">
              <w:rPr>
                <w:noProof/>
                <w:webHidden/>
              </w:rPr>
              <w:t>54</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5" w:history="1">
            <w:r w:rsidR="008C6841" w:rsidRPr="00D804B5">
              <w:rPr>
                <w:rStyle w:val="Hyperlink"/>
                <w:noProof/>
              </w:rPr>
              <w:t>5.2.4</w:t>
            </w:r>
            <w:r w:rsidR="008C6841">
              <w:rPr>
                <w:rFonts w:asciiTheme="minorHAnsi" w:hAnsiTheme="minorHAnsi"/>
                <w:noProof/>
                <w:lang w:val="de-DE" w:eastAsia="de-DE"/>
              </w:rPr>
              <w:tab/>
            </w:r>
            <w:r w:rsidR="008C6841" w:rsidRPr="00D804B5">
              <w:rPr>
                <w:rStyle w:val="Hyperlink"/>
                <w:noProof/>
              </w:rPr>
              <w:t xml:space="preserve">Category Annotator Module: interface </w:t>
            </w:r>
            <w:r w:rsidR="008C6841" w:rsidRPr="00D804B5">
              <w:rPr>
                <w:rStyle w:val="Hyperlink"/>
                <w:i/>
                <w:noProof/>
              </w:rPr>
              <w:t xml:space="preserve">CategoryAnnotator </w:t>
            </w:r>
            <w:r w:rsidR="008C6841" w:rsidRPr="00D804B5">
              <w:rPr>
                <w:rStyle w:val="Hyperlink"/>
                <w:noProof/>
              </w:rPr>
              <w:t>(eu.excitementproject.tl.composition.api)</w:t>
            </w:r>
            <w:r w:rsidR="008C6841">
              <w:rPr>
                <w:noProof/>
                <w:webHidden/>
              </w:rPr>
              <w:tab/>
            </w:r>
            <w:r w:rsidR="008C6841">
              <w:rPr>
                <w:noProof/>
                <w:webHidden/>
              </w:rPr>
              <w:fldChar w:fldCharType="begin"/>
            </w:r>
            <w:r w:rsidR="008C6841">
              <w:rPr>
                <w:noProof/>
                <w:webHidden/>
              </w:rPr>
              <w:instrText xml:space="preserve"> PAGEREF _Toc360192205 \h </w:instrText>
            </w:r>
            <w:r w:rsidR="008C6841">
              <w:rPr>
                <w:noProof/>
                <w:webHidden/>
              </w:rPr>
            </w:r>
            <w:r w:rsidR="008C6841">
              <w:rPr>
                <w:noProof/>
                <w:webHidden/>
              </w:rPr>
              <w:fldChar w:fldCharType="separate"/>
            </w:r>
            <w:r w:rsidR="00D76112">
              <w:rPr>
                <w:noProof/>
                <w:webHidden/>
              </w:rPr>
              <w:t>56</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206" w:history="1">
            <w:r w:rsidR="008C6841" w:rsidRPr="00D804B5">
              <w:rPr>
                <w:rStyle w:val="Hyperlink"/>
                <w:noProof/>
              </w:rPr>
              <w:t>5.3</w:t>
            </w:r>
            <w:r w:rsidR="008C6841">
              <w:rPr>
                <w:rFonts w:asciiTheme="minorHAnsi" w:eastAsiaTheme="minorEastAsia" w:hAnsiTheme="minorHAnsi" w:cstheme="minorBidi"/>
                <w:noProof/>
                <w:szCs w:val="22"/>
              </w:rPr>
              <w:tab/>
            </w:r>
            <w:r w:rsidR="008C6841" w:rsidRPr="00D804B5">
              <w:rPr>
                <w:rStyle w:val="Hyperlink"/>
                <w:noProof/>
              </w:rPr>
              <w:t>Top Level Interface Definition</w:t>
            </w:r>
            <w:r w:rsidR="008C6841">
              <w:rPr>
                <w:noProof/>
                <w:webHidden/>
              </w:rPr>
              <w:tab/>
            </w:r>
            <w:r w:rsidR="008C6841">
              <w:rPr>
                <w:noProof/>
                <w:webHidden/>
              </w:rPr>
              <w:fldChar w:fldCharType="begin"/>
            </w:r>
            <w:r w:rsidR="008C6841">
              <w:rPr>
                <w:noProof/>
                <w:webHidden/>
              </w:rPr>
              <w:instrText xml:space="preserve"> PAGEREF _Toc360192206 \h </w:instrText>
            </w:r>
            <w:r w:rsidR="008C6841">
              <w:rPr>
                <w:noProof/>
                <w:webHidden/>
              </w:rPr>
            </w:r>
            <w:r w:rsidR="008C6841">
              <w:rPr>
                <w:noProof/>
                <w:webHidden/>
              </w:rPr>
              <w:fldChar w:fldCharType="separate"/>
            </w:r>
            <w:r w:rsidR="00D76112">
              <w:rPr>
                <w:noProof/>
                <w:webHidden/>
              </w:rPr>
              <w:t>58</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7" w:history="1">
            <w:r w:rsidR="008C6841" w:rsidRPr="00D804B5">
              <w:rPr>
                <w:rStyle w:val="Hyperlink"/>
                <w:noProof/>
              </w:rPr>
              <w:t>5.3.1</w:t>
            </w:r>
            <w:r w:rsidR="008C6841">
              <w:rPr>
                <w:rFonts w:asciiTheme="minorHAnsi" w:hAnsiTheme="minorHAnsi"/>
                <w:noProof/>
                <w:lang w:val="de-DE" w:eastAsia="de-DE"/>
              </w:rPr>
              <w:tab/>
            </w:r>
            <w:r w:rsidR="008C6841" w:rsidRPr="00D804B5">
              <w:rPr>
                <w:rStyle w:val="Hyperlink"/>
                <w:noProof/>
              </w:rPr>
              <w:t>Introduction to the Top Level</w:t>
            </w:r>
            <w:r w:rsidR="008C6841">
              <w:rPr>
                <w:noProof/>
                <w:webHidden/>
              </w:rPr>
              <w:tab/>
            </w:r>
            <w:r w:rsidR="008C6841">
              <w:rPr>
                <w:noProof/>
                <w:webHidden/>
              </w:rPr>
              <w:fldChar w:fldCharType="begin"/>
            </w:r>
            <w:r w:rsidR="008C6841">
              <w:rPr>
                <w:noProof/>
                <w:webHidden/>
              </w:rPr>
              <w:instrText xml:space="preserve"> PAGEREF _Toc360192207 \h </w:instrText>
            </w:r>
            <w:r w:rsidR="008C6841">
              <w:rPr>
                <w:noProof/>
                <w:webHidden/>
              </w:rPr>
            </w:r>
            <w:r w:rsidR="008C6841">
              <w:rPr>
                <w:noProof/>
                <w:webHidden/>
              </w:rPr>
              <w:fldChar w:fldCharType="separate"/>
            </w:r>
            <w:r w:rsidR="00D76112">
              <w:rPr>
                <w:noProof/>
                <w:webHidden/>
              </w:rPr>
              <w:t>58</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8" w:history="1">
            <w:r w:rsidR="008C6841" w:rsidRPr="00D804B5">
              <w:rPr>
                <w:rStyle w:val="Hyperlink"/>
                <w:noProof/>
              </w:rPr>
              <w:t>5.3.1</w:t>
            </w:r>
            <w:r w:rsidR="008C6841">
              <w:rPr>
                <w:rFonts w:asciiTheme="minorHAnsi" w:hAnsiTheme="minorHAnsi"/>
                <w:noProof/>
                <w:lang w:val="de-DE" w:eastAsia="de-DE"/>
              </w:rPr>
              <w:tab/>
            </w:r>
            <w:r w:rsidR="008C6841" w:rsidRPr="00D804B5">
              <w:rPr>
                <w:rStyle w:val="Hyperlink"/>
                <w:noProof/>
              </w:rPr>
              <w:t xml:space="preserve">Use Case 1 Top Level API: interface </w:t>
            </w:r>
            <w:r w:rsidR="008C6841" w:rsidRPr="00D804B5">
              <w:rPr>
                <w:rStyle w:val="Hyperlink"/>
                <w:i/>
                <w:noProof/>
              </w:rPr>
              <w:t xml:space="preserve">UseCaseOneRunner </w:t>
            </w:r>
            <w:r w:rsidR="008C6841" w:rsidRPr="00D804B5">
              <w:rPr>
                <w:rStyle w:val="Hyperlink"/>
                <w:noProof/>
              </w:rPr>
              <w:t>(eu.excitementproject.tl.toplevel.api)</w:t>
            </w:r>
            <w:r w:rsidR="008C6841">
              <w:rPr>
                <w:noProof/>
                <w:webHidden/>
              </w:rPr>
              <w:tab/>
            </w:r>
            <w:r w:rsidR="008C6841">
              <w:rPr>
                <w:noProof/>
                <w:webHidden/>
              </w:rPr>
              <w:fldChar w:fldCharType="begin"/>
            </w:r>
            <w:r w:rsidR="008C6841">
              <w:rPr>
                <w:noProof/>
                <w:webHidden/>
              </w:rPr>
              <w:instrText xml:space="preserve"> PAGEREF _Toc360192208 \h </w:instrText>
            </w:r>
            <w:r w:rsidR="008C6841">
              <w:rPr>
                <w:noProof/>
                <w:webHidden/>
              </w:rPr>
            </w:r>
            <w:r w:rsidR="008C6841">
              <w:rPr>
                <w:noProof/>
                <w:webHidden/>
              </w:rPr>
              <w:fldChar w:fldCharType="separate"/>
            </w:r>
            <w:r w:rsidR="00D76112">
              <w:rPr>
                <w:noProof/>
                <w:webHidden/>
              </w:rPr>
              <w:t>59</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09" w:history="1">
            <w:r w:rsidR="008C6841" w:rsidRPr="00D804B5">
              <w:rPr>
                <w:rStyle w:val="Hyperlink"/>
                <w:noProof/>
              </w:rPr>
              <w:t>5.3.2</w:t>
            </w:r>
            <w:r w:rsidR="008C6841">
              <w:rPr>
                <w:rFonts w:asciiTheme="minorHAnsi" w:hAnsiTheme="minorHAnsi"/>
                <w:noProof/>
                <w:lang w:val="de-DE" w:eastAsia="de-DE"/>
              </w:rPr>
              <w:tab/>
            </w:r>
            <w:r w:rsidR="008C6841" w:rsidRPr="00D804B5">
              <w:rPr>
                <w:rStyle w:val="Hyperlink"/>
                <w:noProof/>
              </w:rPr>
              <w:t xml:space="preserve">Use Case 2 Top Level API: interface </w:t>
            </w:r>
            <w:r w:rsidR="008C6841" w:rsidRPr="00D804B5">
              <w:rPr>
                <w:rStyle w:val="Hyperlink"/>
                <w:i/>
                <w:noProof/>
              </w:rPr>
              <w:t>UseCaseTwoRunner</w:t>
            </w:r>
            <w:r w:rsidR="008C6841" w:rsidRPr="00D804B5">
              <w:rPr>
                <w:rStyle w:val="Hyperlink"/>
                <w:noProof/>
              </w:rPr>
              <w:t xml:space="preserve"> (eu.excitementproject.tl.toplevel.api)</w:t>
            </w:r>
            <w:r w:rsidR="008C6841">
              <w:rPr>
                <w:noProof/>
                <w:webHidden/>
              </w:rPr>
              <w:tab/>
            </w:r>
            <w:r w:rsidR="008C6841">
              <w:rPr>
                <w:noProof/>
                <w:webHidden/>
              </w:rPr>
              <w:fldChar w:fldCharType="begin"/>
            </w:r>
            <w:r w:rsidR="008C6841">
              <w:rPr>
                <w:noProof/>
                <w:webHidden/>
              </w:rPr>
              <w:instrText xml:space="preserve"> PAGEREF _Toc360192209 \h </w:instrText>
            </w:r>
            <w:r w:rsidR="008C6841">
              <w:rPr>
                <w:noProof/>
                <w:webHidden/>
              </w:rPr>
            </w:r>
            <w:r w:rsidR="008C6841">
              <w:rPr>
                <w:noProof/>
                <w:webHidden/>
              </w:rPr>
              <w:fldChar w:fldCharType="separate"/>
            </w:r>
            <w:r w:rsidR="00D76112">
              <w:rPr>
                <w:noProof/>
                <w:webHidden/>
              </w:rPr>
              <w:t>60</w:t>
            </w:r>
            <w:r w:rsidR="008C6841">
              <w:rPr>
                <w:noProof/>
                <w:webHidden/>
              </w:rPr>
              <w:fldChar w:fldCharType="end"/>
            </w:r>
          </w:hyperlink>
        </w:p>
        <w:p w:rsidR="008C6841" w:rsidRDefault="001013EE">
          <w:pPr>
            <w:pStyle w:val="TOC1"/>
            <w:tabs>
              <w:tab w:val="left" w:pos="442"/>
              <w:tab w:val="right" w:leader="dot" w:pos="9016"/>
            </w:tabs>
            <w:rPr>
              <w:rFonts w:asciiTheme="minorHAnsi" w:eastAsiaTheme="minorEastAsia" w:hAnsiTheme="minorHAnsi" w:cstheme="minorBidi"/>
              <w:noProof/>
              <w:szCs w:val="22"/>
            </w:rPr>
          </w:pPr>
          <w:hyperlink w:anchor="_Toc360192210" w:history="1">
            <w:r w:rsidR="008C6841" w:rsidRPr="00D804B5">
              <w:rPr>
                <w:rStyle w:val="Hyperlink"/>
                <w:noProof/>
                <w:lang w:bidi="he-IL"/>
              </w:rPr>
              <w:t>6.</w:t>
            </w:r>
            <w:r w:rsidR="008C6841">
              <w:rPr>
                <w:rFonts w:asciiTheme="minorHAnsi" w:eastAsiaTheme="minorEastAsia" w:hAnsiTheme="minorHAnsi" w:cstheme="minorBidi"/>
                <w:noProof/>
                <w:szCs w:val="22"/>
              </w:rPr>
              <w:tab/>
            </w:r>
            <w:r w:rsidR="008C6841" w:rsidRPr="00D804B5">
              <w:rPr>
                <w:rStyle w:val="Hyperlink"/>
                <w:noProof/>
                <w:lang w:bidi="he-IL"/>
              </w:rPr>
              <w:t>Implementation of the Prototype</w:t>
            </w:r>
            <w:r w:rsidR="008C6841">
              <w:rPr>
                <w:noProof/>
                <w:webHidden/>
              </w:rPr>
              <w:tab/>
            </w:r>
            <w:r w:rsidR="008C6841">
              <w:rPr>
                <w:noProof/>
                <w:webHidden/>
              </w:rPr>
              <w:fldChar w:fldCharType="begin"/>
            </w:r>
            <w:r w:rsidR="008C6841">
              <w:rPr>
                <w:noProof/>
                <w:webHidden/>
              </w:rPr>
              <w:instrText xml:space="preserve"> PAGEREF _Toc360192210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211" w:history="1">
            <w:r w:rsidR="008C6841" w:rsidRPr="00D804B5">
              <w:rPr>
                <w:rStyle w:val="Hyperlink"/>
                <w:noProof/>
              </w:rPr>
              <w:t>6.1</w:t>
            </w:r>
            <w:r w:rsidR="008C6841">
              <w:rPr>
                <w:rFonts w:asciiTheme="minorHAnsi" w:eastAsiaTheme="minorEastAsia" w:hAnsiTheme="minorHAnsi" w:cstheme="minorBidi"/>
                <w:noProof/>
                <w:szCs w:val="22"/>
              </w:rPr>
              <w:tab/>
            </w:r>
            <w:r w:rsidR="008C6841" w:rsidRPr="00D804B5">
              <w:rPr>
                <w:rStyle w:val="Hyperlink"/>
                <w:noProof/>
              </w:rPr>
              <w:t>Implementation of Decomposition Components</w:t>
            </w:r>
            <w:r w:rsidR="008C6841">
              <w:rPr>
                <w:noProof/>
                <w:webHidden/>
              </w:rPr>
              <w:tab/>
            </w:r>
            <w:r w:rsidR="008C6841">
              <w:rPr>
                <w:noProof/>
                <w:webHidden/>
              </w:rPr>
              <w:fldChar w:fldCharType="begin"/>
            </w:r>
            <w:r w:rsidR="008C6841">
              <w:rPr>
                <w:noProof/>
                <w:webHidden/>
              </w:rPr>
              <w:instrText xml:space="preserve"> PAGEREF _Toc360192211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12" w:history="1">
            <w:r w:rsidR="008C6841" w:rsidRPr="00D804B5">
              <w:rPr>
                <w:rStyle w:val="Hyperlink"/>
                <w:noProof/>
              </w:rPr>
              <w:t>6.1.1</w:t>
            </w:r>
            <w:r w:rsidR="008C6841">
              <w:rPr>
                <w:rFonts w:asciiTheme="minorHAnsi" w:hAnsiTheme="minorHAnsi"/>
                <w:noProof/>
                <w:lang w:val="de-DE" w:eastAsia="de-DE"/>
              </w:rPr>
              <w:tab/>
            </w:r>
            <w:r w:rsidR="008C6841" w:rsidRPr="00D804B5">
              <w:rPr>
                <w:rStyle w:val="Hyperlink"/>
                <w:noProof/>
              </w:rPr>
              <w:t>Fragment Annotator Module:  class SentenceAsFragmentAnnotator (eu.excitementproject.tl.decomposition.fragmentannotator)</w:t>
            </w:r>
            <w:r w:rsidR="008C6841">
              <w:rPr>
                <w:noProof/>
                <w:webHidden/>
              </w:rPr>
              <w:tab/>
            </w:r>
            <w:r w:rsidR="008C6841">
              <w:rPr>
                <w:noProof/>
                <w:webHidden/>
              </w:rPr>
              <w:fldChar w:fldCharType="begin"/>
            </w:r>
            <w:r w:rsidR="008C6841">
              <w:rPr>
                <w:noProof/>
                <w:webHidden/>
              </w:rPr>
              <w:instrText xml:space="preserve"> PAGEREF _Toc360192212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13" w:history="1">
            <w:r w:rsidR="008C6841" w:rsidRPr="00D804B5">
              <w:rPr>
                <w:rStyle w:val="Hyperlink"/>
                <w:noProof/>
              </w:rPr>
              <w:t>6.1.2</w:t>
            </w:r>
            <w:r w:rsidR="008C6841">
              <w:rPr>
                <w:rFonts w:asciiTheme="minorHAnsi" w:hAnsiTheme="minorHAnsi"/>
                <w:noProof/>
                <w:lang w:val="de-DE" w:eastAsia="de-DE"/>
              </w:rPr>
              <w:tab/>
            </w:r>
            <w:r w:rsidR="008C6841" w:rsidRPr="00D804B5">
              <w:rPr>
                <w:rStyle w:val="Hyperlink"/>
                <w:noProof/>
              </w:rPr>
              <w:t>Modifier Annotator Module: class AdvAsModifierAnnotator (eu.excitementproject.tl.decomposition.modifierannotator)</w:t>
            </w:r>
            <w:r w:rsidR="008C6841">
              <w:rPr>
                <w:noProof/>
                <w:webHidden/>
              </w:rPr>
              <w:tab/>
            </w:r>
            <w:r w:rsidR="008C6841">
              <w:rPr>
                <w:noProof/>
                <w:webHidden/>
              </w:rPr>
              <w:fldChar w:fldCharType="begin"/>
            </w:r>
            <w:r w:rsidR="008C6841">
              <w:rPr>
                <w:noProof/>
                <w:webHidden/>
              </w:rPr>
              <w:instrText xml:space="preserve"> PAGEREF _Toc360192213 \h </w:instrText>
            </w:r>
            <w:r w:rsidR="008C6841">
              <w:rPr>
                <w:noProof/>
                <w:webHidden/>
              </w:rPr>
            </w:r>
            <w:r w:rsidR="008C6841">
              <w:rPr>
                <w:noProof/>
                <w:webHidden/>
              </w:rPr>
              <w:fldChar w:fldCharType="separate"/>
            </w:r>
            <w:r w:rsidR="00D76112">
              <w:rPr>
                <w:noProof/>
                <w:webHidden/>
              </w:rPr>
              <w:t>62</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14" w:history="1">
            <w:r w:rsidR="008C6841" w:rsidRPr="00D804B5">
              <w:rPr>
                <w:rStyle w:val="Hyperlink"/>
                <w:noProof/>
              </w:rPr>
              <w:t>6.1.3</w:t>
            </w:r>
            <w:r w:rsidR="008C6841">
              <w:rPr>
                <w:rFonts w:asciiTheme="minorHAnsi" w:hAnsiTheme="minorHAnsi"/>
                <w:noProof/>
                <w:lang w:val="de-DE" w:eastAsia="de-DE"/>
              </w:rPr>
              <w:tab/>
            </w:r>
            <w:r w:rsidR="008C6841" w:rsidRPr="00D804B5">
              <w:rPr>
                <w:rStyle w:val="Hyperlink"/>
                <w:noProof/>
              </w:rPr>
              <w:t>Fragment Graph Generator Module:  class FragmentGraphGeneratorFromCAS (eu.excitementproject.tl.decomposition.fragmentgraphgenerator)</w:t>
            </w:r>
            <w:r w:rsidR="008C6841">
              <w:rPr>
                <w:noProof/>
                <w:webHidden/>
              </w:rPr>
              <w:tab/>
            </w:r>
            <w:r w:rsidR="008C6841">
              <w:rPr>
                <w:noProof/>
                <w:webHidden/>
              </w:rPr>
              <w:fldChar w:fldCharType="begin"/>
            </w:r>
            <w:r w:rsidR="008C6841">
              <w:rPr>
                <w:noProof/>
                <w:webHidden/>
              </w:rPr>
              <w:instrText xml:space="preserve"> PAGEREF _Toc360192214 \h </w:instrText>
            </w:r>
            <w:r w:rsidR="008C6841">
              <w:rPr>
                <w:noProof/>
                <w:webHidden/>
              </w:rPr>
            </w:r>
            <w:r w:rsidR="008C6841">
              <w:rPr>
                <w:noProof/>
                <w:webHidden/>
              </w:rPr>
              <w:fldChar w:fldCharType="separate"/>
            </w:r>
            <w:r w:rsidR="00D76112">
              <w:rPr>
                <w:noProof/>
                <w:webHidden/>
              </w:rPr>
              <w:t>63</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215" w:history="1">
            <w:r w:rsidR="008C6841" w:rsidRPr="00D804B5">
              <w:rPr>
                <w:rStyle w:val="Hyperlink"/>
                <w:noProof/>
              </w:rPr>
              <w:t>6.2</w:t>
            </w:r>
            <w:r w:rsidR="008C6841">
              <w:rPr>
                <w:rFonts w:asciiTheme="minorHAnsi" w:eastAsiaTheme="minorEastAsia" w:hAnsiTheme="minorHAnsi" w:cstheme="minorBidi"/>
                <w:noProof/>
                <w:szCs w:val="22"/>
              </w:rPr>
              <w:tab/>
            </w:r>
            <w:r w:rsidR="008C6841" w:rsidRPr="00D804B5">
              <w:rPr>
                <w:rStyle w:val="Hyperlink"/>
                <w:noProof/>
              </w:rPr>
              <w:t>Implementation of Composition Components</w:t>
            </w:r>
            <w:r w:rsidR="008C6841">
              <w:rPr>
                <w:noProof/>
                <w:webHidden/>
              </w:rPr>
              <w:tab/>
            </w:r>
            <w:r w:rsidR="008C6841">
              <w:rPr>
                <w:noProof/>
                <w:webHidden/>
              </w:rPr>
              <w:fldChar w:fldCharType="begin"/>
            </w:r>
            <w:r w:rsidR="008C6841">
              <w:rPr>
                <w:noProof/>
                <w:webHidden/>
              </w:rPr>
              <w:instrText xml:space="preserve"> PAGEREF _Toc360192215 \h </w:instrText>
            </w:r>
            <w:r w:rsidR="008C6841">
              <w:rPr>
                <w:noProof/>
                <w:webHidden/>
              </w:rPr>
            </w:r>
            <w:r w:rsidR="008C6841">
              <w:rPr>
                <w:noProof/>
                <w:webHidden/>
              </w:rPr>
              <w:fldChar w:fldCharType="separate"/>
            </w:r>
            <w:r w:rsidR="00D76112">
              <w:rPr>
                <w:noProof/>
                <w:webHidden/>
              </w:rPr>
              <w:t>63</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16" w:history="1">
            <w:r w:rsidR="008C6841" w:rsidRPr="00D804B5">
              <w:rPr>
                <w:rStyle w:val="Hyperlink"/>
                <w:noProof/>
              </w:rPr>
              <w:t>6.2.1</w:t>
            </w:r>
            <w:r w:rsidR="008C6841">
              <w:rPr>
                <w:rFonts w:asciiTheme="minorHAnsi" w:hAnsiTheme="minorHAnsi"/>
                <w:noProof/>
                <w:lang w:val="de-DE" w:eastAsia="de-DE"/>
              </w:rPr>
              <w:tab/>
            </w:r>
            <w:r w:rsidR="008C6841" w:rsidRPr="00D804B5">
              <w:rPr>
                <w:rStyle w:val="Hyperlink"/>
                <w:noProof/>
              </w:rPr>
              <w:t>Graph Merger Module:  class AutomateWP2ProcedureGraphMerger (eu.excitementproject.tl.composition.graphmerger)</w:t>
            </w:r>
            <w:r w:rsidR="008C6841">
              <w:rPr>
                <w:noProof/>
                <w:webHidden/>
              </w:rPr>
              <w:tab/>
            </w:r>
            <w:r w:rsidR="008C6841">
              <w:rPr>
                <w:noProof/>
                <w:webHidden/>
              </w:rPr>
              <w:fldChar w:fldCharType="begin"/>
            </w:r>
            <w:r w:rsidR="008C6841">
              <w:rPr>
                <w:noProof/>
                <w:webHidden/>
              </w:rPr>
              <w:instrText xml:space="preserve"> PAGEREF _Toc360192216 \h </w:instrText>
            </w:r>
            <w:r w:rsidR="008C6841">
              <w:rPr>
                <w:noProof/>
                <w:webHidden/>
              </w:rPr>
            </w:r>
            <w:r w:rsidR="008C6841">
              <w:rPr>
                <w:noProof/>
                <w:webHidden/>
              </w:rPr>
              <w:fldChar w:fldCharType="separate"/>
            </w:r>
            <w:r w:rsidR="00D76112">
              <w:rPr>
                <w:noProof/>
                <w:webHidden/>
              </w:rPr>
              <w:t>63</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17" w:history="1">
            <w:r w:rsidR="008C6841" w:rsidRPr="00D804B5">
              <w:rPr>
                <w:rStyle w:val="Hyperlink"/>
                <w:noProof/>
              </w:rPr>
              <w:t>6.2.2</w:t>
            </w:r>
            <w:r w:rsidR="008C6841">
              <w:rPr>
                <w:rFonts w:asciiTheme="minorHAnsi" w:hAnsiTheme="minorHAnsi"/>
                <w:noProof/>
                <w:lang w:val="de-DE" w:eastAsia="de-DE"/>
              </w:rPr>
              <w:tab/>
            </w:r>
            <w:r w:rsidR="008C6841" w:rsidRPr="00D804B5">
              <w:rPr>
                <w:rStyle w:val="Hyperlink"/>
                <w:noProof/>
              </w:rPr>
              <w:t>Collapsed Graph Generator Module:  class SimpleCollapsedGraphGenerator  (eu.excitementproject.tl.composition.collapsedgraphgenerator)</w:t>
            </w:r>
            <w:r w:rsidR="008C6841">
              <w:rPr>
                <w:noProof/>
                <w:webHidden/>
              </w:rPr>
              <w:tab/>
            </w:r>
            <w:r w:rsidR="008C6841">
              <w:rPr>
                <w:noProof/>
                <w:webHidden/>
              </w:rPr>
              <w:fldChar w:fldCharType="begin"/>
            </w:r>
            <w:r w:rsidR="008C6841">
              <w:rPr>
                <w:noProof/>
                <w:webHidden/>
              </w:rPr>
              <w:instrText xml:space="preserve"> PAGEREF _Toc360192217 \h </w:instrText>
            </w:r>
            <w:r w:rsidR="008C6841">
              <w:rPr>
                <w:noProof/>
                <w:webHidden/>
              </w:rPr>
            </w:r>
            <w:r w:rsidR="008C6841">
              <w:rPr>
                <w:noProof/>
                <w:webHidden/>
              </w:rPr>
              <w:fldChar w:fldCharType="separate"/>
            </w:r>
            <w:r w:rsidR="00D76112">
              <w:rPr>
                <w:noProof/>
                <w:webHidden/>
              </w:rPr>
              <w:t>64</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18" w:history="1">
            <w:r w:rsidR="008C6841" w:rsidRPr="00D804B5">
              <w:rPr>
                <w:rStyle w:val="Hyperlink"/>
                <w:noProof/>
              </w:rPr>
              <w:t>6.2.3</w:t>
            </w:r>
            <w:r w:rsidR="008C6841">
              <w:rPr>
                <w:rFonts w:asciiTheme="minorHAnsi" w:hAnsiTheme="minorHAnsi"/>
                <w:noProof/>
                <w:lang w:val="de-DE" w:eastAsia="de-DE"/>
              </w:rPr>
              <w:tab/>
            </w:r>
            <w:r w:rsidR="008C6841" w:rsidRPr="00D804B5">
              <w:rPr>
                <w:rStyle w:val="Hyperlink"/>
                <w:noProof/>
              </w:rPr>
              <w:t>Node Matcher module: class NodeMatcherLongestOnly (eu.excitementproject.tl.composition.nodematcher)</w:t>
            </w:r>
            <w:r w:rsidR="008C6841">
              <w:rPr>
                <w:noProof/>
                <w:webHidden/>
              </w:rPr>
              <w:tab/>
            </w:r>
            <w:r w:rsidR="008C6841">
              <w:rPr>
                <w:noProof/>
                <w:webHidden/>
              </w:rPr>
              <w:fldChar w:fldCharType="begin"/>
            </w:r>
            <w:r w:rsidR="008C6841">
              <w:rPr>
                <w:noProof/>
                <w:webHidden/>
              </w:rPr>
              <w:instrText xml:space="preserve"> PAGEREF _Toc360192218 \h </w:instrText>
            </w:r>
            <w:r w:rsidR="008C6841">
              <w:rPr>
                <w:noProof/>
                <w:webHidden/>
              </w:rPr>
            </w:r>
            <w:r w:rsidR="008C6841">
              <w:rPr>
                <w:noProof/>
                <w:webHidden/>
              </w:rPr>
              <w:fldChar w:fldCharType="separate"/>
            </w:r>
            <w:r w:rsidR="00D76112">
              <w:rPr>
                <w:noProof/>
                <w:webHidden/>
              </w:rPr>
              <w:t>65</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19" w:history="1">
            <w:r w:rsidR="008C6841" w:rsidRPr="00D804B5">
              <w:rPr>
                <w:rStyle w:val="Hyperlink"/>
                <w:noProof/>
              </w:rPr>
              <w:t>6.2.4</w:t>
            </w:r>
            <w:r w:rsidR="008C6841">
              <w:rPr>
                <w:rFonts w:asciiTheme="minorHAnsi" w:hAnsiTheme="minorHAnsi"/>
                <w:noProof/>
                <w:lang w:val="de-DE" w:eastAsia="de-DE"/>
              </w:rPr>
              <w:tab/>
            </w:r>
            <w:r w:rsidR="008C6841" w:rsidRPr="00D804B5">
              <w:rPr>
                <w:rStyle w:val="Hyperlink"/>
                <w:noProof/>
              </w:rPr>
              <w:t>Category Annotator Module: class CategoryAnnotatorAllCats (eu.excitementproject.tl.composition.categoryannotator)</w:t>
            </w:r>
            <w:r w:rsidR="008C6841">
              <w:rPr>
                <w:noProof/>
                <w:webHidden/>
              </w:rPr>
              <w:tab/>
            </w:r>
            <w:r w:rsidR="008C6841">
              <w:rPr>
                <w:noProof/>
                <w:webHidden/>
              </w:rPr>
              <w:fldChar w:fldCharType="begin"/>
            </w:r>
            <w:r w:rsidR="008C6841">
              <w:rPr>
                <w:noProof/>
                <w:webHidden/>
              </w:rPr>
              <w:instrText xml:space="preserve"> PAGEREF _Toc360192219 \h </w:instrText>
            </w:r>
            <w:r w:rsidR="008C6841">
              <w:rPr>
                <w:noProof/>
                <w:webHidden/>
              </w:rPr>
            </w:r>
            <w:r w:rsidR="008C6841">
              <w:rPr>
                <w:noProof/>
                <w:webHidden/>
              </w:rPr>
              <w:fldChar w:fldCharType="separate"/>
            </w:r>
            <w:r w:rsidR="00D76112">
              <w:rPr>
                <w:noProof/>
                <w:webHidden/>
              </w:rPr>
              <w:t>66</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220" w:history="1">
            <w:r w:rsidR="008C6841" w:rsidRPr="00D804B5">
              <w:rPr>
                <w:rStyle w:val="Hyperlink"/>
                <w:noProof/>
              </w:rPr>
              <w:t>6.3</w:t>
            </w:r>
            <w:r w:rsidR="008C6841">
              <w:rPr>
                <w:rFonts w:asciiTheme="minorHAnsi" w:eastAsiaTheme="minorEastAsia" w:hAnsiTheme="minorHAnsi" w:cstheme="minorBidi"/>
                <w:noProof/>
                <w:szCs w:val="22"/>
              </w:rPr>
              <w:tab/>
            </w:r>
            <w:r w:rsidR="008C6841" w:rsidRPr="00D804B5">
              <w:rPr>
                <w:rStyle w:val="Hyperlink"/>
                <w:noProof/>
              </w:rPr>
              <w:t>Implementation of Top Levels</w:t>
            </w:r>
            <w:r w:rsidR="008C6841">
              <w:rPr>
                <w:noProof/>
                <w:webHidden/>
              </w:rPr>
              <w:tab/>
            </w:r>
            <w:r w:rsidR="008C6841">
              <w:rPr>
                <w:noProof/>
                <w:webHidden/>
              </w:rPr>
              <w:fldChar w:fldCharType="begin"/>
            </w:r>
            <w:r w:rsidR="008C6841">
              <w:rPr>
                <w:noProof/>
                <w:webHidden/>
              </w:rPr>
              <w:instrText xml:space="preserve"> PAGEREF _Toc360192220 \h </w:instrText>
            </w:r>
            <w:r w:rsidR="008C6841">
              <w:rPr>
                <w:noProof/>
                <w:webHidden/>
              </w:rPr>
            </w:r>
            <w:r w:rsidR="008C6841">
              <w:rPr>
                <w:noProof/>
                <w:webHidden/>
              </w:rPr>
              <w:fldChar w:fldCharType="separate"/>
            </w:r>
            <w:r w:rsidR="00D76112">
              <w:rPr>
                <w:noProof/>
                <w:webHidden/>
              </w:rPr>
              <w:t>66</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21" w:history="1">
            <w:r w:rsidR="008C6841" w:rsidRPr="00D804B5">
              <w:rPr>
                <w:rStyle w:val="Hyperlink"/>
                <w:noProof/>
              </w:rPr>
              <w:t>6.3.1</w:t>
            </w:r>
            <w:r w:rsidR="008C6841">
              <w:rPr>
                <w:rFonts w:asciiTheme="minorHAnsi" w:hAnsiTheme="minorHAnsi"/>
                <w:noProof/>
                <w:lang w:val="de-DE" w:eastAsia="de-DE"/>
              </w:rPr>
              <w:tab/>
            </w:r>
            <w:r w:rsidR="008C6841" w:rsidRPr="00D804B5">
              <w:rPr>
                <w:rStyle w:val="Hyperlink"/>
                <w:noProof/>
              </w:rPr>
              <w:t>Use Case 1: class UseCaseOneRunnerPrototype (eu.excitementproject.tl.toplevel.usecaseonerunner)</w:t>
            </w:r>
            <w:r w:rsidR="008C6841">
              <w:rPr>
                <w:noProof/>
                <w:webHidden/>
              </w:rPr>
              <w:tab/>
            </w:r>
            <w:r w:rsidR="008C6841">
              <w:rPr>
                <w:noProof/>
                <w:webHidden/>
              </w:rPr>
              <w:fldChar w:fldCharType="begin"/>
            </w:r>
            <w:r w:rsidR="008C6841">
              <w:rPr>
                <w:noProof/>
                <w:webHidden/>
              </w:rPr>
              <w:instrText xml:space="preserve"> PAGEREF _Toc360192221 \h </w:instrText>
            </w:r>
            <w:r w:rsidR="008C6841">
              <w:rPr>
                <w:noProof/>
                <w:webHidden/>
              </w:rPr>
            </w:r>
            <w:r w:rsidR="008C6841">
              <w:rPr>
                <w:noProof/>
                <w:webHidden/>
              </w:rPr>
              <w:fldChar w:fldCharType="separate"/>
            </w:r>
            <w:r w:rsidR="00D76112">
              <w:rPr>
                <w:noProof/>
                <w:webHidden/>
              </w:rPr>
              <w:t>66</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22" w:history="1">
            <w:r w:rsidR="008C6841" w:rsidRPr="00D804B5">
              <w:rPr>
                <w:rStyle w:val="Hyperlink"/>
                <w:noProof/>
              </w:rPr>
              <w:t>6.3.2</w:t>
            </w:r>
            <w:r w:rsidR="008C6841">
              <w:rPr>
                <w:rFonts w:asciiTheme="minorHAnsi" w:hAnsiTheme="minorHAnsi"/>
                <w:noProof/>
                <w:lang w:val="de-DE" w:eastAsia="de-DE"/>
              </w:rPr>
              <w:tab/>
            </w:r>
            <w:r w:rsidR="008C6841" w:rsidRPr="00D804B5">
              <w:rPr>
                <w:rStyle w:val="Hyperlink"/>
                <w:noProof/>
              </w:rPr>
              <w:t>Use Case 2: class UseCaseTwoRunnerPrototype  (eu.excitementproject.tl.toplevel.usecaseonerunner)</w:t>
            </w:r>
            <w:r w:rsidR="008C6841">
              <w:rPr>
                <w:noProof/>
                <w:webHidden/>
              </w:rPr>
              <w:tab/>
            </w:r>
            <w:r w:rsidR="008C6841">
              <w:rPr>
                <w:noProof/>
                <w:webHidden/>
              </w:rPr>
              <w:fldChar w:fldCharType="begin"/>
            </w:r>
            <w:r w:rsidR="008C6841">
              <w:rPr>
                <w:noProof/>
                <w:webHidden/>
              </w:rPr>
              <w:instrText xml:space="preserve"> PAGEREF _Toc360192222 \h </w:instrText>
            </w:r>
            <w:r w:rsidR="008C6841">
              <w:rPr>
                <w:noProof/>
                <w:webHidden/>
              </w:rPr>
            </w:r>
            <w:r w:rsidR="008C6841">
              <w:rPr>
                <w:noProof/>
                <w:webHidden/>
              </w:rPr>
              <w:fldChar w:fldCharType="separate"/>
            </w:r>
            <w:r w:rsidR="00D76112">
              <w:rPr>
                <w:noProof/>
                <w:webHidden/>
              </w:rPr>
              <w:t>68</w:t>
            </w:r>
            <w:r w:rsidR="008C6841">
              <w:rPr>
                <w:noProof/>
                <w:webHidden/>
              </w:rPr>
              <w:fldChar w:fldCharType="end"/>
            </w:r>
          </w:hyperlink>
        </w:p>
        <w:p w:rsidR="008C6841" w:rsidRDefault="001013EE">
          <w:pPr>
            <w:pStyle w:val="TOC2"/>
            <w:tabs>
              <w:tab w:val="left" w:pos="960"/>
              <w:tab w:val="right" w:leader="dot" w:pos="9016"/>
            </w:tabs>
            <w:rPr>
              <w:rFonts w:asciiTheme="minorHAnsi" w:eastAsiaTheme="minorEastAsia" w:hAnsiTheme="minorHAnsi" w:cstheme="minorBidi"/>
              <w:noProof/>
              <w:szCs w:val="22"/>
            </w:rPr>
          </w:pPr>
          <w:hyperlink w:anchor="_Toc360192223" w:history="1">
            <w:r w:rsidR="008C6841" w:rsidRPr="00D804B5">
              <w:rPr>
                <w:rStyle w:val="Hyperlink"/>
                <w:noProof/>
              </w:rPr>
              <w:t>6.4</w:t>
            </w:r>
            <w:r w:rsidR="008C6841">
              <w:rPr>
                <w:rFonts w:asciiTheme="minorHAnsi" w:eastAsiaTheme="minorEastAsia" w:hAnsiTheme="minorHAnsi" w:cstheme="minorBidi"/>
                <w:noProof/>
                <w:szCs w:val="22"/>
              </w:rPr>
              <w:tab/>
            </w:r>
            <w:r w:rsidR="008C6841" w:rsidRPr="00D804B5">
              <w:rPr>
                <w:rStyle w:val="Hyperlink"/>
                <w:noProof/>
              </w:rPr>
              <w:t>Implementation of Data Readers, and Other Utilities</w:t>
            </w:r>
            <w:r w:rsidR="008C6841">
              <w:rPr>
                <w:noProof/>
                <w:webHidden/>
              </w:rPr>
              <w:tab/>
            </w:r>
            <w:r w:rsidR="008C6841">
              <w:rPr>
                <w:noProof/>
                <w:webHidden/>
              </w:rPr>
              <w:fldChar w:fldCharType="begin"/>
            </w:r>
            <w:r w:rsidR="008C6841">
              <w:rPr>
                <w:noProof/>
                <w:webHidden/>
              </w:rPr>
              <w:instrText xml:space="preserve"> PAGEREF _Toc360192223 \h </w:instrText>
            </w:r>
            <w:r w:rsidR="008C6841">
              <w:rPr>
                <w:noProof/>
                <w:webHidden/>
              </w:rPr>
            </w:r>
            <w:r w:rsidR="008C6841">
              <w:rPr>
                <w:noProof/>
                <w:webHidden/>
              </w:rPr>
              <w:fldChar w:fldCharType="separate"/>
            </w:r>
            <w:r w:rsidR="00D76112">
              <w:rPr>
                <w:noProof/>
                <w:webHidden/>
              </w:rPr>
              <w:t>68</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24" w:history="1">
            <w:r w:rsidR="008C6841" w:rsidRPr="00D804B5">
              <w:rPr>
                <w:rStyle w:val="Hyperlink"/>
                <w:noProof/>
              </w:rPr>
              <w:t>6.4.1</w:t>
            </w:r>
            <w:r w:rsidR="008C6841">
              <w:rPr>
                <w:rFonts w:asciiTheme="minorHAnsi" w:hAnsiTheme="minorHAnsi"/>
                <w:noProof/>
                <w:lang w:val="de-DE" w:eastAsia="de-DE"/>
              </w:rPr>
              <w:tab/>
            </w:r>
            <w:r w:rsidR="008C6841" w:rsidRPr="00D804B5">
              <w:rPr>
                <w:rStyle w:val="Hyperlink"/>
                <w:noProof/>
              </w:rPr>
              <w:t>class CASUtils (eu.excitementproject.tl.laputils)</w:t>
            </w:r>
            <w:r w:rsidR="008C6841">
              <w:rPr>
                <w:noProof/>
                <w:webHidden/>
              </w:rPr>
              <w:tab/>
            </w:r>
            <w:r w:rsidR="008C6841">
              <w:rPr>
                <w:noProof/>
                <w:webHidden/>
              </w:rPr>
              <w:fldChar w:fldCharType="begin"/>
            </w:r>
            <w:r w:rsidR="008C6841">
              <w:rPr>
                <w:noProof/>
                <w:webHidden/>
              </w:rPr>
              <w:instrText xml:space="preserve"> PAGEREF _Toc360192224 \h </w:instrText>
            </w:r>
            <w:r w:rsidR="008C6841">
              <w:rPr>
                <w:noProof/>
                <w:webHidden/>
              </w:rPr>
            </w:r>
            <w:r w:rsidR="008C6841">
              <w:rPr>
                <w:noProof/>
                <w:webHidden/>
              </w:rPr>
              <w:fldChar w:fldCharType="separate"/>
            </w:r>
            <w:r w:rsidR="00D76112">
              <w:rPr>
                <w:noProof/>
                <w:webHidden/>
              </w:rPr>
              <w:t>68</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25" w:history="1">
            <w:r w:rsidR="008C6841" w:rsidRPr="00D804B5">
              <w:rPr>
                <w:rStyle w:val="Hyperlink"/>
                <w:noProof/>
              </w:rPr>
              <w:t>6.4.2</w:t>
            </w:r>
            <w:r w:rsidR="008C6841">
              <w:rPr>
                <w:rFonts w:asciiTheme="minorHAnsi" w:hAnsiTheme="minorHAnsi"/>
                <w:noProof/>
                <w:lang w:val="de-DE" w:eastAsia="de-DE"/>
              </w:rPr>
              <w:tab/>
            </w:r>
            <w:r w:rsidR="008C6841" w:rsidRPr="00D804B5">
              <w:rPr>
                <w:rStyle w:val="Hyperlink"/>
                <w:noProof/>
              </w:rPr>
              <w:t>class InteractionReader (eu.excitementproject.tl.laputils)</w:t>
            </w:r>
            <w:r w:rsidR="008C6841">
              <w:rPr>
                <w:noProof/>
                <w:webHidden/>
              </w:rPr>
              <w:tab/>
            </w:r>
            <w:r w:rsidR="008C6841">
              <w:rPr>
                <w:noProof/>
                <w:webHidden/>
              </w:rPr>
              <w:fldChar w:fldCharType="begin"/>
            </w:r>
            <w:r w:rsidR="008C6841">
              <w:rPr>
                <w:noProof/>
                <w:webHidden/>
              </w:rPr>
              <w:instrText xml:space="preserve"> PAGEREF _Toc360192225 \h </w:instrText>
            </w:r>
            <w:r w:rsidR="008C6841">
              <w:rPr>
                <w:noProof/>
                <w:webHidden/>
              </w:rPr>
            </w:r>
            <w:r w:rsidR="008C6841">
              <w:rPr>
                <w:noProof/>
                <w:webHidden/>
              </w:rPr>
              <w:fldChar w:fldCharType="separate"/>
            </w:r>
            <w:r w:rsidR="00D76112">
              <w:rPr>
                <w:noProof/>
                <w:webHidden/>
              </w:rPr>
              <w:t>69</w:t>
            </w:r>
            <w:r w:rsidR="008C6841">
              <w:rPr>
                <w:noProof/>
                <w:webHidden/>
              </w:rPr>
              <w:fldChar w:fldCharType="end"/>
            </w:r>
          </w:hyperlink>
        </w:p>
        <w:p w:rsidR="008C6841" w:rsidRDefault="001013EE">
          <w:pPr>
            <w:pStyle w:val="TOC1"/>
            <w:tabs>
              <w:tab w:val="left" w:pos="442"/>
              <w:tab w:val="right" w:leader="dot" w:pos="9016"/>
            </w:tabs>
            <w:rPr>
              <w:rFonts w:asciiTheme="minorHAnsi" w:eastAsiaTheme="minorEastAsia" w:hAnsiTheme="minorHAnsi" w:cstheme="minorBidi"/>
              <w:noProof/>
              <w:szCs w:val="22"/>
            </w:rPr>
          </w:pPr>
          <w:hyperlink w:anchor="_Toc360192226" w:history="1">
            <w:r w:rsidR="008C6841" w:rsidRPr="00D804B5">
              <w:rPr>
                <w:rStyle w:val="Hyperlink"/>
                <w:noProof/>
                <w:lang w:bidi="he-IL"/>
              </w:rPr>
              <w:t>7.</w:t>
            </w:r>
            <w:r w:rsidR="008C6841">
              <w:rPr>
                <w:rFonts w:asciiTheme="minorHAnsi" w:eastAsiaTheme="minorEastAsia" w:hAnsiTheme="minorHAnsi" w:cstheme="minorBidi"/>
                <w:noProof/>
                <w:szCs w:val="22"/>
              </w:rPr>
              <w:tab/>
            </w:r>
            <w:r w:rsidR="008C6841" w:rsidRPr="00D804B5">
              <w:rPr>
                <w:rStyle w:val="Hyperlink"/>
                <w:noProof/>
                <w:lang w:bidi="he-IL"/>
              </w:rPr>
              <w:t>Plans for the Next Cycle</w:t>
            </w:r>
            <w:r w:rsidR="008C6841">
              <w:rPr>
                <w:noProof/>
                <w:webHidden/>
              </w:rPr>
              <w:tab/>
            </w:r>
            <w:r w:rsidR="008C6841">
              <w:rPr>
                <w:noProof/>
                <w:webHidden/>
              </w:rPr>
              <w:fldChar w:fldCharType="begin"/>
            </w:r>
            <w:r w:rsidR="008C6841">
              <w:rPr>
                <w:noProof/>
                <w:webHidden/>
              </w:rPr>
              <w:instrText xml:space="preserve"> PAGEREF _Toc360192226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227" w:history="1">
            <w:r w:rsidR="008C6841" w:rsidRPr="00D804B5">
              <w:rPr>
                <w:rStyle w:val="Hyperlink"/>
                <w:noProof/>
              </w:rPr>
              <w:t>7.1</w:t>
            </w:r>
            <w:r w:rsidR="008C6841">
              <w:rPr>
                <w:rFonts w:asciiTheme="minorHAnsi" w:eastAsiaTheme="minorEastAsia" w:hAnsiTheme="minorHAnsi" w:cstheme="minorBidi"/>
                <w:noProof/>
                <w:szCs w:val="22"/>
              </w:rPr>
              <w:tab/>
            </w:r>
            <w:r w:rsidR="008C6841" w:rsidRPr="00D804B5">
              <w:rPr>
                <w:rStyle w:val="Hyperlink"/>
                <w:noProof/>
              </w:rPr>
              <w:t>Provide an Experimentation Environment</w:t>
            </w:r>
            <w:r w:rsidR="008C6841">
              <w:rPr>
                <w:noProof/>
                <w:webHidden/>
              </w:rPr>
              <w:tab/>
            </w:r>
            <w:r w:rsidR="008C6841">
              <w:rPr>
                <w:noProof/>
                <w:webHidden/>
              </w:rPr>
              <w:fldChar w:fldCharType="begin"/>
            </w:r>
            <w:r w:rsidR="008C6841">
              <w:rPr>
                <w:noProof/>
                <w:webHidden/>
              </w:rPr>
              <w:instrText xml:space="preserve"> PAGEREF _Toc360192227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1013EE">
          <w:pPr>
            <w:pStyle w:val="TOC2"/>
            <w:tabs>
              <w:tab w:val="left" w:pos="720"/>
              <w:tab w:val="right" w:leader="dot" w:pos="9016"/>
            </w:tabs>
            <w:rPr>
              <w:rFonts w:asciiTheme="minorHAnsi" w:eastAsiaTheme="minorEastAsia" w:hAnsiTheme="minorHAnsi" w:cstheme="minorBidi"/>
              <w:noProof/>
              <w:szCs w:val="22"/>
            </w:rPr>
          </w:pPr>
          <w:hyperlink w:anchor="_Toc360192228" w:history="1">
            <w:r w:rsidR="008C6841" w:rsidRPr="00D804B5">
              <w:rPr>
                <w:rStyle w:val="Hyperlink"/>
                <w:noProof/>
              </w:rPr>
              <w:t>7.2</w:t>
            </w:r>
            <w:r w:rsidR="008C6841">
              <w:rPr>
                <w:rFonts w:asciiTheme="minorHAnsi" w:eastAsiaTheme="minorEastAsia" w:hAnsiTheme="minorHAnsi" w:cstheme="minorBidi"/>
                <w:noProof/>
                <w:szCs w:val="22"/>
              </w:rPr>
              <w:tab/>
            </w:r>
            <w:r w:rsidR="008C6841" w:rsidRPr="00D804B5">
              <w:rPr>
                <w:rStyle w:val="Hyperlink"/>
                <w:noProof/>
              </w:rPr>
              <w:t>Provide More Sophisticated Module Implementations</w:t>
            </w:r>
            <w:r w:rsidR="008C6841">
              <w:rPr>
                <w:noProof/>
                <w:webHidden/>
              </w:rPr>
              <w:tab/>
            </w:r>
            <w:r w:rsidR="008C6841">
              <w:rPr>
                <w:noProof/>
                <w:webHidden/>
              </w:rPr>
              <w:fldChar w:fldCharType="begin"/>
            </w:r>
            <w:r w:rsidR="008C6841">
              <w:rPr>
                <w:noProof/>
                <w:webHidden/>
              </w:rPr>
              <w:instrText xml:space="preserve"> PAGEREF _Toc360192228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29" w:history="1">
            <w:r w:rsidR="008C6841" w:rsidRPr="00D804B5">
              <w:rPr>
                <w:rStyle w:val="Hyperlink"/>
                <w:noProof/>
              </w:rPr>
              <w:t>7.2.1</w:t>
            </w:r>
            <w:r w:rsidR="008C6841">
              <w:rPr>
                <w:rFonts w:asciiTheme="minorHAnsi" w:hAnsiTheme="minorHAnsi"/>
                <w:noProof/>
                <w:lang w:val="de-DE" w:eastAsia="de-DE"/>
              </w:rPr>
              <w:tab/>
            </w:r>
            <w:r w:rsidR="008C6841" w:rsidRPr="00D804B5">
              <w:rPr>
                <w:rStyle w:val="Hyperlink"/>
                <w:noProof/>
              </w:rPr>
              <w:t>InteractionReader</w:t>
            </w:r>
            <w:r w:rsidR="008C6841">
              <w:rPr>
                <w:noProof/>
                <w:webHidden/>
              </w:rPr>
              <w:tab/>
            </w:r>
            <w:r w:rsidR="008C6841">
              <w:rPr>
                <w:noProof/>
                <w:webHidden/>
              </w:rPr>
              <w:fldChar w:fldCharType="begin"/>
            </w:r>
            <w:r w:rsidR="008C6841">
              <w:rPr>
                <w:noProof/>
                <w:webHidden/>
              </w:rPr>
              <w:instrText xml:space="preserve"> PAGEREF _Toc360192229 \h </w:instrText>
            </w:r>
            <w:r w:rsidR="008C6841">
              <w:rPr>
                <w:noProof/>
                <w:webHidden/>
              </w:rPr>
            </w:r>
            <w:r w:rsidR="008C6841">
              <w:rPr>
                <w:noProof/>
                <w:webHidden/>
              </w:rPr>
              <w:fldChar w:fldCharType="separate"/>
            </w:r>
            <w:r w:rsidR="00D76112">
              <w:rPr>
                <w:noProof/>
                <w:webHidden/>
              </w:rPr>
              <w:t>70</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30" w:history="1">
            <w:r w:rsidR="008C6841" w:rsidRPr="00D804B5">
              <w:rPr>
                <w:rStyle w:val="Hyperlink"/>
                <w:noProof/>
              </w:rPr>
              <w:t>7.2.2</w:t>
            </w:r>
            <w:r w:rsidR="008C6841">
              <w:rPr>
                <w:rFonts w:asciiTheme="minorHAnsi" w:hAnsiTheme="minorHAnsi"/>
                <w:noProof/>
                <w:lang w:val="de-DE" w:eastAsia="de-DE"/>
              </w:rPr>
              <w:tab/>
            </w:r>
            <w:r w:rsidR="008C6841" w:rsidRPr="00D804B5">
              <w:rPr>
                <w:rStyle w:val="Hyperlink"/>
                <w:noProof/>
              </w:rPr>
              <w:t>Decomposition</w:t>
            </w:r>
            <w:r w:rsidR="008C6841">
              <w:rPr>
                <w:noProof/>
                <w:webHidden/>
              </w:rPr>
              <w:tab/>
            </w:r>
            <w:r w:rsidR="008C6841">
              <w:rPr>
                <w:noProof/>
                <w:webHidden/>
              </w:rPr>
              <w:fldChar w:fldCharType="begin"/>
            </w:r>
            <w:r w:rsidR="008C6841">
              <w:rPr>
                <w:noProof/>
                <w:webHidden/>
              </w:rPr>
              <w:instrText xml:space="preserve"> PAGEREF _Toc360192230 \h </w:instrText>
            </w:r>
            <w:r w:rsidR="008C6841">
              <w:rPr>
                <w:noProof/>
                <w:webHidden/>
              </w:rPr>
            </w:r>
            <w:r w:rsidR="008C6841">
              <w:rPr>
                <w:noProof/>
                <w:webHidden/>
              </w:rPr>
              <w:fldChar w:fldCharType="separate"/>
            </w:r>
            <w:r w:rsidR="00D76112">
              <w:rPr>
                <w:noProof/>
                <w:webHidden/>
              </w:rPr>
              <w:t>71</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31" w:history="1">
            <w:r w:rsidR="008C6841" w:rsidRPr="00D804B5">
              <w:rPr>
                <w:rStyle w:val="Hyperlink"/>
                <w:noProof/>
              </w:rPr>
              <w:t>7.2.3</w:t>
            </w:r>
            <w:r w:rsidR="008C6841">
              <w:rPr>
                <w:rFonts w:asciiTheme="minorHAnsi" w:hAnsiTheme="minorHAnsi"/>
                <w:noProof/>
                <w:lang w:val="de-DE" w:eastAsia="de-DE"/>
              </w:rPr>
              <w:tab/>
            </w:r>
            <w:r w:rsidR="008C6841" w:rsidRPr="00D804B5">
              <w:rPr>
                <w:rStyle w:val="Hyperlink"/>
                <w:noProof/>
              </w:rPr>
              <w:t>Composition Use Case 1</w:t>
            </w:r>
            <w:r w:rsidR="008C6841">
              <w:rPr>
                <w:noProof/>
                <w:webHidden/>
              </w:rPr>
              <w:tab/>
            </w:r>
            <w:r w:rsidR="008C6841">
              <w:rPr>
                <w:noProof/>
                <w:webHidden/>
              </w:rPr>
              <w:fldChar w:fldCharType="begin"/>
            </w:r>
            <w:r w:rsidR="008C6841">
              <w:rPr>
                <w:noProof/>
                <w:webHidden/>
              </w:rPr>
              <w:instrText xml:space="preserve"> PAGEREF _Toc360192231 \h </w:instrText>
            </w:r>
            <w:r w:rsidR="008C6841">
              <w:rPr>
                <w:noProof/>
                <w:webHidden/>
              </w:rPr>
            </w:r>
            <w:r w:rsidR="008C6841">
              <w:rPr>
                <w:noProof/>
                <w:webHidden/>
              </w:rPr>
              <w:fldChar w:fldCharType="separate"/>
            </w:r>
            <w:r w:rsidR="00D76112">
              <w:rPr>
                <w:noProof/>
                <w:webHidden/>
              </w:rPr>
              <w:t>71</w:t>
            </w:r>
            <w:r w:rsidR="008C6841">
              <w:rPr>
                <w:noProof/>
                <w:webHidden/>
              </w:rPr>
              <w:fldChar w:fldCharType="end"/>
            </w:r>
          </w:hyperlink>
        </w:p>
        <w:p w:rsidR="008C6841" w:rsidRDefault="001013EE">
          <w:pPr>
            <w:pStyle w:val="TOC3"/>
            <w:tabs>
              <w:tab w:val="left" w:pos="1200"/>
              <w:tab w:val="right" w:leader="dot" w:pos="9016"/>
            </w:tabs>
            <w:rPr>
              <w:rFonts w:asciiTheme="minorHAnsi" w:hAnsiTheme="minorHAnsi"/>
              <w:noProof/>
              <w:lang w:val="de-DE" w:eastAsia="de-DE"/>
            </w:rPr>
          </w:pPr>
          <w:hyperlink w:anchor="_Toc360192232" w:history="1">
            <w:r w:rsidR="008C6841" w:rsidRPr="00D804B5">
              <w:rPr>
                <w:rStyle w:val="Hyperlink"/>
                <w:noProof/>
              </w:rPr>
              <w:t>7.2.4</w:t>
            </w:r>
            <w:r w:rsidR="008C6841">
              <w:rPr>
                <w:rFonts w:asciiTheme="minorHAnsi" w:hAnsiTheme="minorHAnsi"/>
                <w:noProof/>
                <w:lang w:val="de-DE" w:eastAsia="de-DE"/>
              </w:rPr>
              <w:tab/>
            </w:r>
            <w:r w:rsidR="008C6841" w:rsidRPr="00D804B5">
              <w:rPr>
                <w:rStyle w:val="Hyperlink"/>
                <w:noProof/>
              </w:rPr>
              <w:t>Composition Use Case 2</w:t>
            </w:r>
            <w:r w:rsidR="008C6841">
              <w:rPr>
                <w:noProof/>
                <w:webHidden/>
              </w:rPr>
              <w:tab/>
            </w:r>
            <w:r w:rsidR="008C6841">
              <w:rPr>
                <w:noProof/>
                <w:webHidden/>
              </w:rPr>
              <w:fldChar w:fldCharType="begin"/>
            </w:r>
            <w:r w:rsidR="008C6841">
              <w:rPr>
                <w:noProof/>
                <w:webHidden/>
              </w:rPr>
              <w:instrText xml:space="preserve"> PAGEREF _Toc360192232 \h </w:instrText>
            </w:r>
            <w:r w:rsidR="008C6841">
              <w:rPr>
                <w:noProof/>
                <w:webHidden/>
              </w:rPr>
            </w:r>
            <w:r w:rsidR="008C6841">
              <w:rPr>
                <w:noProof/>
                <w:webHidden/>
              </w:rPr>
              <w:fldChar w:fldCharType="separate"/>
            </w:r>
            <w:r w:rsidR="00D76112">
              <w:rPr>
                <w:noProof/>
                <w:webHidden/>
              </w:rPr>
              <w:t>72</w:t>
            </w:r>
            <w:r w:rsidR="008C6841">
              <w:rPr>
                <w:noProof/>
                <w:webHidden/>
              </w:rPr>
              <w:fldChar w:fldCharType="end"/>
            </w:r>
          </w:hyperlink>
        </w:p>
        <w:p w:rsidR="006A0FA4" w:rsidRPr="00DE1B49" w:rsidRDefault="00181B67">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Heading1"/>
        <w:rPr>
          <w:rFonts w:ascii="Georgia" w:hAnsi="Georgia"/>
        </w:rPr>
      </w:pPr>
      <w:bookmarkStart w:id="2" w:name="h.6flctkipdq3" w:colFirst="0" w:colLast="0"/>
      <w:bookmarkStart w:id="3" w:name="_Ref358637490"/>
      <w:bookmarkStart w:id="4" w:name="_Toc360192160"/>
      <w:bookmarkEnd w:id="2"/>
      <w:r w:rsidRPr="00DE1B49">
        <w:rPr>
          <w:rFonts w:ascii="Georgia" w:hAnsi="Georgia"/>
        </w:rPr>
        <w:lastRenderedPageBreak/>
        <w:t>Introduction</w:t>
      </w:r>
      <w:bookmarkEnd w:id="3"/>
      <w:bookmarkEnd w:id="4"/>
      <w:r w:rsidRPr="00DE1B49">
        <w:rPr>
          <w:rFonts w:ascii="Georgia" w:hAnsi="Georgia"/>
        </w:rPr>
        <w:t xml:space="preserve"> </w:t>
      </w:r>
    </w:p>
    <w:p w:rsidR="00AC5C94" w:rsidRPr="00DE1B49" w:rsidRDefault="00AC5C94" w:rsidP="00AC5C94">
      <w:pPr>
        <w:pStyle w:val="Heading2"/>
      </w:pPr>
      <w:bookmarkStart w:id="5" w:name="_Toc360192161"/>
      <w:r w:rsidRPr="00DE1B49">
        <w:t xml:space="preserve">About this </w:t>
      </w:r>
      <w:r w:rsidR="005F6601">
        <w:t>D</w:t>
      </w:r>
      <w:r w:rsidRPr="00DE1B49">
        <w:t>ocument</w:t>
      </w:r>
      <w:bookmarkEnd w:id="5"/>
    </w:p>
    <w:p w:rsidR="00AC5C94" w:rsidRPr="00DE1B49" w:rsidRDefault="00815574" w:rsidP="00815574">
      <w:pPr>
        <w:rPr>
          <w:lang w:val="en-US"/>
        </w:rPr>
      </w:pPr>
      <w:r w:rsidRPr="00DE1B49">
        <w:rPr>
          <w:lang w:val="en-US"/>
        </w:rPr>
        <w:t>Deliverable 6.1 is of type “P”, i.e.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18/WP6/source code/</w:t>
      </w:r>
      <w:r w:rsidR="0045305A">
        <w:rPr>
          <w:lang w:val="en-US"/>
        </w:rPr>
        <w:t>.</w:t>
      </w:r>
      <w:r w:rsidRPr="00DE1B49">
        <w:rPr>
          <w:lang w:val="en-US"/>
        </w:rPr>
        <w:t xml:space="preserve"> The code can also be found in the Transduction Layer </w:t>
      </w:r>
      <w:proofErr w:type="spellStart"/>
      <w:r w:rsidRPr="00DE1B49">
        <w:rPr>
          <w:lang w:val="en-US"/>
        </w:rPr>
        <w:t>github</w:t>
      </w:r>
      <w:proofErr w:type="spellEnd"/>
      <w:r w:rsidRPr="00DE1B49">
        <w:rPr>
          <w:lang w:val="en-US"/>
        </w:rPr>
        <w:t xml:space="preserve"> repos</w:t>
      </w:r>
      <w:r w:rsidRPr="00DE1B49">
        <w:rPr>
          <w:lang w:val="en-US"/>
        </w:rPr>
        <w:t>i</w:t>
      </w:r>
      <w:r w:rsidRPr="00DE1B49">
        <w:rPr>
          <w:lang w:val="en-US"/>
        </w:rPr>
        <w:t xml:space="preserve">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w:t>
      </w:r>
      <w:r w:rsidRPr="00DE1B49">
        <w:rPr>
          <w:lang w:val="en-US"/>
        </w:rPr>
        <w:t>c</w:t>
      </w:r>
      <w:r w:rsidRPr="00DE1B49">
        <w:rPr>
          <w:lang w:val="en-US"/>
        </w:rPr>
        <w:t>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Heading2"/>
      </w:pPr>
      <w:bookmarkStart w:id="6" w:name="_Toc360192162"/>
      <w:r w:rsidRPr="00DE1B49">
        <w:t xml:space="preserve">Introduction to the </w:t>
      </w:r>
      <w:r w:rsidR="005F6601">
        <w:t>T</w:t>
      </w:r>
      <w:r w:rsidRPr="00DE1B49">
        <w:t xml:space="preserve">ransduction </w:t>
      </w:r>
      <w:r w:rsidR="005F6601">
        <w:t>L</w:t>
      </w:r>
      <w:r w:rsidRPr="00DE1B49">
        <w:t>ayer</w:t>
      </w:r>
      <w:bookmarkEnd w:id="6"/>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Heading2"/>
        <w:spacing w:before="280" w:after="80"/>
        <w:ind w:left="720"/>
      </w:pPr>
      <w:bookmarkStart w:id="7" w:name="h.dzuu6btnyw6f" w:colFirst="0" w:colLast="0"/>
      <w:bookmarkStart w:id="8" w:name="_Toc360192163"/>
      <w:bookmarkEnd w:id="7"/>
      <w:r w:rsidRPr="00DE1B49">
        <w:t>Related Terminology</w:t>
      </w:r>
      <w:bookmarkEnd w:id="8"/>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xml:space="preserve">, i.e. the part of the open platform that creates a </w:t>
      </w:r>
      <w:proofErr w:type="spellStart"/>
      <w:r w:rsidRPr="00DE1B49">
        <w:rPr>
          <w:lang w:val="en-US"/>
        </w:rPr>
        <w:t>JCas</w:t>
      </w:r>
      <w:proofErr w:type="spellEnd"/>
      <w:r w:rsidRPr="00DE1B49">
        <w:rPr>
          <w:lang w:val="en-US"/>
        </w:rPr>
        <w:t xml:space="preserve">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Heading2"/>
        <w:spacing w:before="360" w:after="80"/>
        <w:ind w:left="720"/>
      </w:pPr>
      <w:bookmarkStart w:id="9" w:name="h.v9ppkrfbznij" w:colFirst="0" w:colLast="0"/>
      <w:bookmarkStart w:id="10" w:name="_Toc360192164"/>
      <w:bookmarkEnd w:id="9"/>
      <w:r w:rsidRPr="00DE1B49">
        <w:t>Related Documents</w:t>
      </w:r>
      <w:bookmarkEnd w:id="10"/>
    </w:p>
    <w:p w:rsidR="0087709E" w:rsidRPr="00DE1B49" w:rsidRDefault="0087709E" w:rsidP="00675094">
      <w:pPr>
        <w:numPr>
          <w:ilvl w:val="0"/>
          <w:numId w:val="8"/>
        </w:numPr>
        <w:spacing w:line="276" w:lineRule="auto"/>
        <w:ind w:hanging="359"/>
      </w:pPr>
      <w:r w:rsidRPr="00DE1B49">
        <w:rPr>
          <w:i/>
        </w:rPr>
        <w:t>Deliverable 1.1</w:t>
      </w:r>
      <w:r w:rsidRPr="00DE1B49">
        <w:t>: User Requirements (June 2012)</w:t>
      </w:r>
    </w:p>
    <w:p w:rsidR="0087709E" w:rsidRPr="00DE1B49" w:rsidRDefault="0087709E" w:rsidP="00675094">
      <w:pPr>
        <w:numPr>
          <w:ilvl w:val="0"/>
          <w:numId w:val="8"/>
        </w:numPr>
        <w:spacing w:line="276" w:lineRule="auto"/>
        <w:ind w:hanging="359"/>
        <w:rPr>
          <w:lang w:val="en-US"/>
        </w:rPr>
      </w:pPr>
      <w:r w:rsidRPr="00DE1B49">
        <w:rPr>
          <w:i/>
          <w:lang w:val="en-US"/>
        </w:rPr>
        <w:t>Deliverable 3.1b</w:t>
      </w:r>
      <w:r w:rsidRPr="00DE1B49">
        <w:rPr>
          <w:lang w:val="en-US"/>
        </w:rPr>
        <w:t>: Specification of the Transduction Layer (Sep 2012)</w:t>
      </w:r>
    </w:p>
    <w:p w:rsidR="0087709E" w:rsidRPr="00DE1B49" w:rsidRDefault="0087709E" w:rsidP="00675094">
      <w:pPr>
        <w:numPr>
          <w:ilvl w:val="0"/>
          <w:numId w:val="8"/>
        </w:numPr>
        <w:spacing w:line="276" w:lineRule="auto"/>
        <w:ind w:hanging="359"/>
        <w:rPr>
          <w:lang w:val="en-US"/>
        </w:rPr>
      </w:pPr>
      <w:r w:rsidRPr="00DE1B49">
        <w:rPr>
          <w:i/>
          <w:lang w:val="en-US"/>
        </w:rPr>
        <w:t>EOP specification</w:t>
      </w:r>
      <w:r w:rsidRPr="00DE1B49">
        <w:rPr>
          <w:lang w:val="en-US"/>
        </w:rPr>
        <w:t>: Specifications and architecture for the open platform, I. cycle</w:t>
      </w:r>
    </w:p>
    <w:p w:rsidR="00145F97" w:rsidRPr="00DE1B49" w:rsidRDefault="0087709E" w:rsidP="0087709E">
      <w:pPr>
        <w:numPr>
          <w:ilvl w:val="0"/>
          <w:numId w:val="8"/>
        </w:numPr>
        <w:spacing w:line="276" w:lineRule="auto"/>
        <w:ind w:hanging="359"/>
        <w:rPr>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Heading1"/>
        <w:rPr>
          <w:rFonts w:ascii="Georgia" w:hAnsi="Georgia"/>
        </w:rPr>
      </w:pPr>
      <w:bookmarkStart w:id="11" w:name="_Data_Flow_Overview"/>
      <w:bookmarkStart w:id="12" w:name="_Ref358637513"/>
      <w:bookmarkStart w:id="13" w:name="_Toc360192165"/>
      <w:bookmarkEnd w:id="11"/>
      <w:r w:rsidRPr="00DE1B49">
        <w:rPr>
          <w:rFonts w:ascii="Georgia" w:hAnsi="Georgia"/>
        </w:rPr>
        <w:lastRenderedPageBreak/>
        <w:t>Data Flow Overview</w:t>
      </w:r>
      <w:bookmarkEnd w:id="12"/>
      <w:bookmarkEnd w:id="13"/>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Heading2"/>
      </w:pPr>
      <w:bookmarkStart w:id="14" w:name="h.emu0ztxfohfk" w:colFirst="0" w:colLast="0"/>
      <w:bookmarkStart w:id="15" w:name="_Decomposition"/>
      <w:bookmarkStart w:id="16" w:name="_Toc360192166"/>
      <w:bookmarkEnd w:id="14"/>
      <w:bookmarkEnd w:id="15"/>
      <w:r w:rsidRPr="00DE1B49">
        <w:t>Decomposition</w:t>
      </w:r>
      <w:bookmarkEnd w:id="16"/>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en-US" w:eastAsia="en-US" w:bidi="he-IL"/>
        </w:rPr>
        <w:drawing>
          <wp:inline distT="0" distB="0" distL="0" distR="0" wp14:anchorId="442E7582" wp14:editId="455EE38D">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EE162A">
      <w:pPr>
        <w:pStyle w:val="Heading3"/>
      </w:pPr>
      <w:bookmarkStart w:id="17" w:name="h.gxw68rqu1sl" w:colFirst="0" w:colLast="0"/>
      <w:bookmarkStart w:id="18" w:name="_Toc360192167"/>
      <w:bookmarkEnd w:id="17"/>
      <w:r w:rsidRPr="00DE1B49">
        <w:lastRenderedPageBreak/>
        <w:t xml:space="preserve">Data: Input </w:t>
      </w:r>
      <w:r w:rsidR="005F6601">
        <w:t>D</w:t>
      </w:r>
      <w:r w:rsidRPr="00DE1B49">
        <w:t>ata</w:t>
      </w:r>
      <w:bookmarkEnd w:id="18"/>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EE162A">
        <w:rPr>
          <w:lang w:val="en-US"/>
        </w:rPr>
        <w:fldChar w:fldCharType="begin"/>
      </w:r>
      <w:r w:rsidR="00EE162A">
        <w:rPr>
          <w:lang w:val="en-US"/>
        </w:rPr>
        <w:instrText xml:space="preserve"> REF _Ref359925839 \r \h </w:instrText>
      </w:r>
      <w:r w:rsidR="00EE162A">
        <w:rPr>
          <w:lang w:val="en-US"/>
        </w:rPr>
      </w:r>
      <w:r w:rsidR="00EE162A">
        <w:rPr>
          <w:lang w:val="en-US"/>
        </w:rPr>
        <w:fldChar w:fldCharType="separate"/>
      </w:r>
      <w:r w:rsidR="00D76112">
        <w:rPr>
          <w:lang w:val="en-US"/>
        </w:rPr>
        <w:t>5.3.1</w:t>
      </w:r>
      <w:r w:rsidR="00EE162A">
        <w:rPr>
          <w:lang w:val="en-US"/>
        </w:rPr>
        <w:fldChar w:fldCharType="end"/>
      </w:r>
      <w:r w:rsidR="00EE162A">
        <w:rPr>
          <w:lang w:val="en-US"/>
        </w:rPr>
        <w:t>.</w:t>
      </w:r>
      <w:r w:rsidRPr="00DE1B49">
        <w:rPr>
          <w:lang w:val="en-US"/>
        </w:rPr>
        <w:t xml:space="preserve"> </w:t>
      </w:r>
    </w:p>
    <w:p w:rsidR="0087709E" w:rsidRPr="00DE1B49" w:rsidRDefault="0087709E" w:rsidP="00EE162A">
      <w:pPr>
        <w:pStyle w:val="Heading3"/>
      </w:pPr>
      <w:bookmarkStart w:id="19" w:name="h.4g6bkj9b8e8m" w:colFirst="0" w:colLast="0"/>
      <w:bookmarkStart w:id="20" w:name="_Module:_Fragment_Annotator"/>
      <w:bookmarkStart w:id="21" w:name="_Ref359919794"/>
      <w:bookmarkStart w:id="22" w:name="_Toc360192168"/>
      <w:bookmarkEnd w:id="19"/>
      <w:bookmarkEnd w:id="20"/>
      <w:r w:rsidRPr="00DE1B49">
        <w:t>Module: Fragment Annotator</w:t>
      </w:r>
      <w:bookmarkEnd w:id="21"/>
      <w:bookmarkEnd w:id="22"/>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EE162A">
      <w:pPr>
        <w:pStyle w:val="Heading3"/>
      </w:pPr>
      <w:bookmarkStart w:id="23" w:name="h.2xmv8aeoctxq" w:colFirst="0" w:colLast="0"/>
      <w:bookmarkStart w:id="24" w:name="_Module:_Modifier_Annotator"/>
      <w:bookmarkStart w:id="25" w:name="_Ref359919896"/>
      <w:bookmarkStart w:id="26" w:name="_Toc360192169"/>
      <w:bookmarkEnd w:id="23"/>
      <w:bookmarkEnd w:id="24"/>
      <w:r w:rsidRPr="00DE1B49">
        <w:t>Module: Modifier</w:t>
      </w:r>
      <w:r w:rsidRPr="00706473">
        <w:t xml:space="preserve"> Annotator</w:t>
      </w:r>
      <w:bookmarkEnd w:id="25"/>
      <w:bookmarkEnd w:id="26"/>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EE162A">
      <w:pPr>
        <w:pStyle w:val="Heading3"/>
      </w:pPr>
      <w:bookmarkStart w:id="27" w:name="h.57eoae3zscam" w:colFirst="0" w:colLast="0"/>
      <w:bookmarkStart w:id="28" w:name="_Toc360192170"/>
      <w:bookmarkEnd w:id="27"/>
      <w:r w:rsidRPr="00706473">
        <w:t>Module: Fragmen</w:t>
      </w:r>
      <w:r w:rsidRPr="00DE1B49">
        <w:t>t Graph Generator</w:t>
      </w:r>
      <w:bookmarkEnd w:id="28"/>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1A1BFD">
        <w:rPr>
          <w:lang w:val="en-US"/>
        </w:rPr>
        <w:fldChar w:fldCharType="begin"/>
      </w:r>
      <w:r w:rsidR="001A1BFD">
        <w:rPr>
          <w:lang w:val="en-US"/>
        </w:rPr>
        <w:instrText xml:space="preserve"> REF _Ref359918813 \r \h </w:instrText>
      </w:r>
      <w:r w:rsidR="001A1BFD">
        <w:rPr>
          <w:lang w:val="en-US"/>
        </w:rPr>
      </w:r>
      <w:r w:rsidR="001A1BFD">
        <w:rPr>
          <w:lang w:val="en-US"/>
        </w:rPr>
        <w:fldChar w:fldCharType="separate"/>
      </w:r>
      <w:r w:rsidR="00D76112">
        <w:rPr>
          <w:lang w:val="en-US"/>
        </w:rPr>
        <w:t>4.2.1</w:t>
      </w:r>
      <w:r w:rsidR="001A1BFD">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spellStart"/>
      <w:proofErr w:type="gramStart"/>
      <w:r w:rsidR="00EE162A">
        <w:rPr>
          <w:lang w:val="en-US"/>
        </w:rPr>
        <w:t>a</w:t>
      </w:r>
      <w:r w:rsidR="001A1BFD" w:rsidRPr="00F73AD2">
        <w:rPr>
          <w:i/>
          <w:lang w:val="en-US"/>
        </w:rPr>
        <w:t>JCas.setDocumentLanguage</w:t>
      </w:r>
      <w:proofErr w:type="spellEnd"/>
      <w:r w:rsidR="001A1BFD" w:rsidRPr="00F73AD2">
        <w:rPr>
          <w:i/>
          <w:lang w:val="en-US"/>
        </w:rPr>
        <w:t>(</w:t>
      </w:r>
      <w:proofErr w:type="gramEnd"/>
      <w:r w:rsidR="001A1BFD" w:rsidRPr="00F73AD2">
        <w:rPr>
          <w:i/>
          <w:lang w:val="en-US"/>
        </w:rPr>
        <w:t>)</w:t>
      </w:r>
      <w:r w:rsidRPr="00060657">
        <w:rPr>
          <w:lang w:val="en-US"/>
        </w:rPr>
        <w:t xml:space="preserve"> and</w:t>
      </w:r>
      <w:r w:rsidR="00EE162A">
        <w:rPr>
          <w:lang w:val="en-US"/>
        </w:rPr>
        <w:t xml:space="preserve"> </w:t>
      </w:r>
      <w:proofErr w:type="spellStart"/>
      <w:r w:rsidR="0018410F" w:rsidRPr="00F73AD2">
        <w:rPr>
          <w:i/>
          <w:lang w:val="en-US"/>
        </w:rPr>
        <w:t>aJCas</w:t>
      </w:r>
      <w:r w:rsidR="001A1BFD" w:rsidRPr="00F73AD2">
        <w:rPr>
          <w:i/>
          <w:lang w:val="en-US"/>
        </w:rPr>
        <w:t>.getDocumentLanguage</w:t>
      </w:r>
      <w:proofErr w:type="spellEnd"/>
      <w:r w:rsidR="001A1BFD" w:rsidRPr="00F73AD2">
        <w:rPr>
          <w:i/>
          <w:lang w:val="en-US"/>
        </w:rPr>
        <w:t>()</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9477BA">
        <w:rPr>
          <w:lang w:val="en-US"/>
        </w:rPr>
        <w:fldChar w:fldCharType="begin"/>
      </w:r>
      <w:r w:rsidR="009477BA">
        <w:rPr>
          <w:lang w:val="en-US"/>
        </w:rPr>
        <w:instrText xml:space="preserve"> REF _Ref359918917 \r \h </w:instrText>
      </w:r>
      <w:r w:rsidR="009477BA">
        <w:rPr>
          <w:lang w:val="en-US"/>
        </w:rPr>
      </w:r>
      <w:r w:rsidR="009477BA">
        <w:rPr>
          <w:lang w:val="en-US"/>
        </w:rPr>
        <w:fldChar w:fldCharType="separate"/>
      </w:r>
      <w:r w:rsidR="00D76112">
        <w:rPr>
          <w:lang w:val="en-US"/>
        </w:rPr>
        <w:t>3.3.1</w:t>
      </w:r>
      <w:r w:rsidR="009477BA">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Heading2"/>
      </w:pPr>
      <w:bookmarkStart w:id="29" w:name="h.tgo5jvri2xha" w:colFirst="0" w:colLast="0"/>
      <w:bookmarkStart w:id="30" w:name="_Composition_Use_Case"/>
      <w:bookmarkStart w:id="31" w:name="_Toc360192171"/>
      <w:bookmarkEnd w:id="29"/>
      <w:bookmarkEnd w:id="30"/>
      <w:r w:rsidRPr="00DE1B49">
        <w:t>Composition Use Case 1</w:t>
      </w:r>
      <w:bookmarkEnd w:id="31"/>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en-US" w:eastAsia="en-US" w:bidi="he-IL"/>
        </w:rPr>
        <w:lastRenderedPageBreak/>
        <w:drawing>
          <wp:inline distT="0" distB="0" distL="0" distR="0" wp14:anchorId="05CF0DDC" wp14:editId="73537135">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3"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EE162A">
      <w:pPr>
        <w:pStyle w:val="Heading3"/>
      </w:pPr>
      <w:bookmarkStart w:id="32" w:name="h.8kk64zs8asgt" w:colFirst="0" w:colLast="0"/>
      <w:bookmarkStart w:id="33" w:name="id.x9m7c65lo92x" w:colFirst="0" w:colLast="0"/>
      <w:bookmarkStart w:id="34" w:name="_Ref359919965"/>
      <w:bookmarkStart w:id="35" w:name="_Toc360192172"/>
      <w:bookmarkEnd w:id="32"/>
      <w:bookmarkEnd w:id="33"/>
      <w:r w:rsidRPr="00DE1B49">
        <w:t>Module: Graph Merger</w:t>
      </w:r>
      <w:bookmarkEnd w:id="34"/>
      <w:bookmarkEnd w:id="35"/>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945B1C">
        <w:rPr>
          <w:lang w:val="en-US"/>
        </w:rPr>
        <w:fldChar w:fldCharType="begin"/>
      </w:r>
      <w:r w:rsidR="00945B1C">
        <w:rPr>
          <w:lang w:val="en-US"/>
        </w:rPr>
        <w:instrText xml:space="preserve"> REF _Ref359918978 \r \h </w:instrText>
      </w:r>
      <w:r w:rsidR="00945B1C">
        <w:rPr>
          <w:lang w:val="en-US"/>
        </w:rPr>
      </w:r>
      <w:r w:rsidR="00945B1C">
        <w:rPr>
          <w:lang w:val="en-US"/>
        </w:rPr>
        <w:fldChar w:fldCharType="separate"/>
      </w:r>
      <w:r w:rsidR="00D76112">
        <w:rPr>
          <w:lang w:val="en-US"/>
        </w:rPr>
        <w:t>3.3.2</w:t>
      </w:r>
      <w:r w:rsidR="00945B1C">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EE162A">
      <w:pPr>
        <w:pStyle w:val="Heading3"/>
      </w:pPr>
      <w:bookmarkStart w:id="36" w:name="h.os0etgfd0ug7" w:colFirst="0" w:colLast="0"/>
      <w:bookmarkStart w:id="37" w:name="id.fjifjxzazwyd" w:colFirst="0" w:colLast="0"/>
      <w:bookmarkStart w:id="38" w:name="_Ref359920012"/>
      <w:bookmarkStart w:id="39" w:name="_Toc360192173"/>
      <w:bookmarkEnd w:id="36"/>
      <w:bookmarkEnd w:id="37"/>
      <w:r w:rsidRPr="00DE1B49">
        <w:t>Module: Collapsed Graph Generator</w:t>
      </w:r>
      <w:bookmarkEnd w:id="38"/>
      <w:bookmarkEnd w:id="39"/>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87709E">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of the collapse procedure is to make final d</w:t>
      </w:r>
      <w:r w:rsidRPr="00DE1B49">
        <w:rPr>
          <w:lang w:val="en-US"/>
        </w:rPr>
        <w:t>e</w:t>
      </w:r>
      <w:r w:rsidRPr="00DE1B49">
        <w:rPr>
          <w:lang w:val="en-US"/>
        </w:rPr>
        <w:t>cisions on whether an entailment relation holds or not between the nodes, resolve transitiv</w:t>
      </w:r>
      <w:r w:rsidRPr="00DE1B49">
        <w:rPr>
          <w:lang w:val="en-US"/>
        </w:rPr>
        <w:t>i</w:t>
      </w:r>
      <w:r w:rsidRPr="00DE1B49">
        <w:rPr>
          <w:lang w:val="en-US"/>
        </w:rPr>
        <w:t>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EE162A">
        <w:rPr>
          <w:lang w:val="en-US"/>
        </w:rPr>
        <w:fldChar w:fldCharType="begin"/>
      </w:r>
      <w:r w:rsidR="00EE162A">
        <w:rPr>
          <w:lang w:val="en-US"/>
        </w:rPr>
        <w:instrText xml:space="preserve"> REF _Ref359925892 \r \h </w:instrText>
      </w:r>
      <w:r w:rsidR="00EE162A">
        <w:rPr>
          <w:lang w:val="en-US"/>
        </w:rPr>
      </w:r>
      <w:r w:rsidR="00EE162A">
        <w:rPr>
          <w:lang w:val="en-US"/>
        </w:rPr>
        <w:fldChar w:fldCharType="separate"/>
      </w:r>
      <w:r w:rsidR="00D76112">
        <w:rPr>
          <w:lang w:val="en-US"/>
        </w:rPr>
        <w:t>3.3.3</w:t>
      </w:r>
      <w:r w:rsidR="00EE162A">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Heading2"/>
      </w:pPr>
      <w:bookmarkStart w:id="40" w:name="h.dg6g3pfpp164" w:colFirst="0" w:colLast="0"/>
      <w:bookmarkStart w:id="41" w:name="id.n0ub5gtaq8cp" w:colFirst="0" w:colLast="0"/>
      <w:bookmarkStart w:id="42" w:name="_Composition_Use_Case_1"/>
      <w:bookmarkStart w:id="43" w:name="_Toc360192174"/>
      <w:bookmarkEnd w:id="40"/>
      <w:bookmarkEnd w:id="41"/>
      <w:bookmarkEnd w:id="42"/>
      <w:r w:rsidRPr="00DE1B49">
        <w:t>Composition Use Case 2</w:t>
      </w:r>
      <w:bookmarkEnd w:id="43"/>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87709E" w:rsidRPr="00DE1B49" w:rsidRDefault="0087709E" w:rsidP="0087709E">
      <w:pPr>
        <w:rPr>
          <w:lang w:val="en-US"/>
        </w:rPr>
      </w:pPr>
    </w:p>
    <w:p w:rsidR="0087709E" w:rsidRPr="00DE1B49" w:rsidRDefault="0087709E" w:rsidP="00145F97">
      <w:r w:rsidRPr="00DE1B49">
        <w:rPr>
          <w:lang w:val="en-US"/>
        </w:rPr>
        <w:lastRenderedPageBreak/>
        <w:t xml:space="preserve"> </w:t>
      </w:r>
      <w:r w:rsidRPr="00DE1B49">
        <w:rPr>
          <w:noProof/>
          <w:lang w:val="en-US" w:eastAsia="en-US" w:bidi="he-IL"/>
        </w:rPr>
        <w:drawing>
          <wp:inline distT="0" distB="0" distL="0" distR="0" wp14:anchorId="3121C7A6" wp14:editId="77F4F7A7">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cstate="print"/>
                    <a:stretch>
                      <a:fillRect/>
                    </a:stretch>
                  </pic:blipFill>
                  <pic:spPr>
                    <a:xfrm>
                      <a:off x="0" y="0"/>
                      <a:ext cx="5403600" cy="4870800"/>
                    </a:xfrm>
                    <a:prstGeom prst="rect">
                      <a:avLst/>
                    </a:prstGeom>
                  </pic:spPr>
                </pic:pic>
              </a:graphicData>
            </a:graphic>
          </wp:inline>
        </w:drawing>
      </w:r>
      <w:bookmarkStart w:id="44" w:name="h.5m26ohoo98ha" w:colFirst="0" w:colLast="0"/>
      <w:bookmarkEnd w:id="44"/>
    </w:p>
    <w:p w:rsidR="0087709E" w:rsidRPr="00DE1B49" w:rsidRDefault="0087709E" w:rsidP="00EE162A">
      <w:pPr>
        <w:pStyle w:val="Heading3"/>
      </w:pPr>
      <w:bookmarkStart w:id="45" w:name="h.h3hima8ubkxd" w:colFirst="0" w:colLast="0"/>
      <w:bookmarkStart w:id="46" w:name="_Ref359920069"/>
      <w:bookmarkStart w:id="47" w:name="_Toc360192175"/>
      <w:bookmarkEnd w:id="45"/>
      <w:r w:rsidRPr="00DE1B49">
        <w:t>Module: Node Matcher</w:t>
      </w:r>
      <w:bookmarkEnd w:id="46"/>
      <w:bookmarkEnd w:id="47"/>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proofErr w:type="spellStart"/>
      <w:r w:rsidRPr="00706473">
        <w:rPr>
          <w:i/>
          <w:lang w:val="en-US"/>
        </w:rPr>
        <w:t>E</w:t>
      </w:r>
      <w:r w:rsidRPr="00DE1B49">
        <w:rPr>
          <w:lang w:val="en-US"/>
        </w:rPr>
        <w:t>,</w:t>
      </w:r>
      <w:r w:rsidR="00706473">
        <w:rPr>
          <w:i/>
          <w:lang w:val="en-US"/>
        </w:rPr>
        <w:t>p</w:t>
      </w:r>
      <w:proofErr w:type="spellEnd"/>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scores are represented through specially designed Java objects. For details, refer to sections </w:t>
      </w:r>
      <w:r w:rsidR="00BF7E34">
        <w:rPr>
          <w:lang w:val="en-US"/>
        </w:rPr>
        <w:fldChar w:fldCharType="begin"/>
      </w:r>
      <w:r w:rsidR="00BF7E34">
        <w:rPr>
          <w:lang w:val="en-US"/>
        </w:rPr>
        <w:instrText xml:space="preserve"> REF _Ref359919075 \r \h </w:instrText>
      </w:r>
      <w:r w:rsidR="00BF7E34">
        <w:rPr>
          <w:lang w:val="en-US"/>
        </w:rPr>
      </w:r>
      <w:r w:rsidR="00BF7E34">
        <w:rPr>
          <w:lang w:val="en-US"/>
        </w:rPr>
        <w:fldChar w:fldCharType="separate"/>
      </w:r>
      <w:r w:rsidR="00D76112">
        <w:rPr>
          <w:lang w:val="en-US"/>
        </w:rPr>
        <w:t>5.2.3.3.1</w:t>
      </w:r>
      <w:r w:rsidR="00BF7E34">
        <w:rPr>
          <w:lang w:val="en-US"/>
        </w:rPr>
        <w:fldChar w:fldCharType="end"/>
      </w:r>
      <w:r w:rsidR="00BF7E34">
        <w:rPr>
          <w:lang w:val="en-US"/>
        </w:rPr>
        <w:t xml:space="preserve"> and </w:t>
      </w:r>
      <w:r w:rsidR="00BF7E34">
        <w:rPr>
          <w:lang w:val="en-US"/>
        </w:rPr>
        <w:fldChar w:fldCharType="begin"/>
      </w:r>
      <w:r w:rsidR="00BF7E34">
        <w:rPr>
          <w:lang w:val="en-US"/>
        </w:rPr>
        <w:instrText xml:space="preserve"> REF _Ref359919078 \r \h </w:instrText>
      </w:r>
      <w:r w:rsidR="00BF7E34">
        <w:rPr>
          <w:lang w:val="en-US"/>
        </w:rPr>
      </w:r>
      <w:r w:rsidR="00BF7E34">
        <w:rPr>
          <w:lang w:val="en-US"/>
        </w:rPr>
        <w:fldChar w:fldCharType="separate"/>
      </w:r>
      <w:r w:rsidR="00D76112">
        <w:rPr>
          <w:lang w:val="en-US"/>
        </w:rPr>
        <w:t>5.2.3.3.2</w:t>
      </w:r>
      <w:r w:rsidR="00BF7E34">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EE162A">
      <w:pPr>
        <w:pStyle w:val="Heading3"/>
      </w:pPr>
      <w:bookmarkStart w:id="48" w:name="h.lb2stsbybitc" w:colFirst="0" w:colLast="0"/>
      <w:bookmarkStart w:id="49" w:name="_Ref359920174"/>
      <w:bookmarkStart w:id="50" w:name="_Toc360192176"/>
      <w:bookmarkEnd w:id="48"/>
      <w:r w:rsidRPr="00DE1B49">
        <w:lastRenderedPageBreak/>
        <w:t>Module: Category Annotator</w:t>
      </w:r>
      <w:bookmarkEnd w:id="49"/>
      <w:bookmarkEnd w:id="50"/>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ular fragment. It extracts category information from those nodes, and uses this information to compute confidence scores for all categories</w:t>
      </w:r>
      <w:r w:rsidR="004C057A">
        <w:rPr>
          <w:lang w:val="en-US"/>
        </w:rPr>
        <w:t xml:space="preserve"> retrieved in the node matches</w:t>
      </w:r>
      <w:r w:rsidRPr="00DE1B49">
        <w:rPr>
          <w:lang w:val="en-US"/>
        </w:rPr>
        <w:t xml:space="preserve">. It then adds this category confidence as new annotation to the 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Heading1"/>
        <w:rPr>
          <w:rFonts w:ascii="Georgia" w:hAnsi="Georgia"/>
        </w:rPr>
      </w:pPr>
      <w:bookmarkStart w:id="51" w:name="h.9bniucmto05n" w:colFirst="0" w:colLast="0"/>
      <w:bookmarkStart w:id="52" w:name="_Ref358705208"/>
      <w:bookmarkStart w:id="53" w:name="_Toc360192177"/>
      <w:bookmarkEnd w:id="51"/>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52"/>
      <w:bookmarkEnd w:id="53"/>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Heading2"/>
      </w:pPr>
      <w:bookmarkStart w:id="54" w:name="h.qdaajp547v9n" w:colFirst="0" w:colLast="0"/>
      <w:bookmarkStart w:id="55" w:name="_Toc360192178"/>
      <w:bookmarkEnd w:id="54"/>
      <w:r>
        <w:t>Interaction</w:t>
      </w:r>
      <w:bookmarkEnd w:id="55"/>
    </w:p>
    <w:p w:rsidR="00C046A8" w:rsidRPr="007D429F" w:rsidRDefault="00D802ED" w:rsidP="00EE162A">
      <w:pPr>
        <w:pStyle w:val="Appendix3"/>
        <w:rPr>
          <w:rFonts w:cstheme="minorBidi"/>
          <w:sz w:val="22"/>
          <w:szCs w:val="22"/>
        </w:rPr>
      </w:pPr>
      <w:bookmarkStart w:id="56" w:name="_Toc360192179"/>
      <w:r w:rsidRPr="00D802ED">
        <w:t>class Interaction (</w:t>
      </w:r>
      <w:proofErr w:type="spellStart"/>
      <w:r w:rsidRPr="00D802ED">
        <w:t>eu.excitementproject.tl.structure</w:t>
      </w:r>
      <w:proofErr w:type="spellEnd"/>
      <w:r w:rsidRPr="00D802ED">
        <w:t>)</w:t>
      </w:r>
      <w:bookmarkEnd w:id="56"/>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w:t>
      </w:r>
      <w:proofErr w:type="spellStart"/>
      <w:r w:rsidRPr="00D802ED">
        <w:t>interactionString</w:t>
      </w:r>
      <w:proofErr w:type="spellEnd"/>
      <w:r w:rsidRPr="00D802ED">
        <w:t xml:space="preserve">: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proofErr w:type="spellStart"/>
      <w:r w:rsidRPr="00D802ED">
        <w:t>lang</w:t>
      </w:r>
      <w:proofErr w:type="spellEnd"/>
      <w:r w:rsidRPr="00D802ED">
        <w:t xml:space="preserve">: metadata language ID </w:t>
      </w:r>
    </w:p>
    <w:p w:rsidR="00C046A8" w:rsidRDefault="00D802ED" w:rsidP="007D429F">
      <w:pPr>
        <w:pStyle w:val="Normal2"/>
        <w:numPr>
          <w:ilvl w:val="1"/>
          <w:numId w:val="96"/>
        </w:numPr>
      </w:pPr>
      <w:proofErr w:type="spellStart"/>
      <w:r w:rsidRPr="00D802ED">
        <w:t>interactionID</w:t>
      </w:r>
      <w:proofErr w:type="spellEnd"/>
      <w:r w:rsidRPr="00D802ED">
        <w:t xml:space="preserve">: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interactionString</w:t>
      </w:r>
      <w:proofErr w:type="spellEnd"/>
      <w:r w:rsidRPr="0090674B">
        <w:rPr>
          <w:i/>
        </w:rPr>
        <w:t xml:space="preserve">, String </w:t>
      </w:r>
      <w:proofErr w:type="spellStart"/>
      <w:r w:rsidRPr="0090674B">
        <w:rPr>
          <w:i/>
        </w:rPr>
        <w:t>langID</w:t>
      </w:r>
      <w:proofErr w:type="spellEnd"/>
      <w:r w:rsidRPr="0090674B">
        <w:rPr>
          <w:i/>
        </w:rPr>
        <w:t>, String</w:t>
      </w:r>
      <w:r w:rsidR="006E3BA1" w:rsidRPr="0090674B">
        <w:rPr>
          <w:i/>
        </w:rPr>
        <w:t xml:space="preserve"> </w:t>
      </w:r>
      <w:proofErr w:type="spellStart"/>
      <w:r w:rsidRPr="0090674B">
        <w:rPr>
          <w:i/>
        </w:rPr>
        <w:t>interactionId</w:t>
      </w:r>
      <w:proofErr w:type="spellEnd"/>
      <w:r w:rsidRPr="0090674B">
        <w:rPr>
          <w:i/>
        </w:rPr>
        <w:t>,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proofErr w:type="spellStart"/>
      <w:r w:rsidRPr="0090674B">
        <w:rPr>
          <w:i/>
        </w:rPr>
        <w:t>interactionString</w:t>
      </w:r>
      <w:proofErr w:type="spellEnd"/>
      <w:r w:rsidRPr="00D802ED">
        <w:t xml:space="preserve"> and </w:t>
      </w:r>
      <w:proofErr w:type="spellStart"/>
      <w:r w:rsidRPr="0090674B">
        <w:rPr>
          <w:i/>
        </w:rPr>
        <w:t>langID</w:t>
      </w:r>
      <w:proofErr w:type="spellEnd"/>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w:t>
      </w:r>
      <w:r w:rsidR="006E3BA1" w:rsidRPr="0090674B">
        <w:rPr>
          <w:i/>
        </w:rPr>
        <w:t>teractionString</w:t>
      </w:r>
      <w:proofErr w:type="spellEnd"/>
      <w:r w:rsidR="006E3BA1" w:rsidRPr="0090674B">
        <w:rPr>
          <w:i/>
        </w:rPr>
        <w:t xml:space="preserve">, String </w:t>
      </w:r>
      <w:proofErr w:type="spellStart"/>
      <w:r w:rsidR="006E3BA1" w:rsidRPr="0090674B">
        <w:rPr>
          <w:i/>
        </w:rPr>
        <w:t>langID</w:t>
      </w:r>
      <w:proofErr w:type="spellEnd"/>
      <w:r w:rsidR="006E3BA1" w:rsidRPr="0090674B">
        <w:rPr>
          <w:i/>
        </w:rPr>
        <w:t>)</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 xml:space="preserve">String </w:t>
      </w:r>
      <w:proofErr w:type="spellStart"/>
      <w:r w:rsidR="00D802ED" w:rsidRPr="0090674B">
        <w:rPr>
          <w:i/>
        </w:rPr>
        <w:t>interactionString</w:t>
      </w:r>
      <w:proofErr w:type="spellEnd"/>
      <w:r w:rsidR="00D802ED" w:rsidRPr="0090674B">
        <w:rPr>
          <w:i/>
        </w:rPr>
        <w:t xml:space="preserve">, String </w:t>
      </w:r>
      <w:proofErr w:type="spellStart"/>
      <w:r w:rsidR="00D802ED" w:rsidRPr="0090674B">
        <w:rPr>
          <w:i/>
        </w:rPr>
        <w:t>langId</w:t>
      </w:r>
      <w:proofErr w:type="spellEnd"/>
      <w:r w:rsidR="00D802ED" w:rsidRPr="0090674B">
        <w:rPr>
          <w:i/>
        </w:rPr>
        <w:t>, String</w:t>
      </w:r>
      <w:r w:rsidRPr="0090674B">
        <w:rPr>
          <w:i/>
        </w:rPr>
        <w:t xml:space="preserve"> </w:t>
      </w:r>
      <w:proofErr w:type="spellStart"/>
      <w:r w:rsidR="00D802ED" w:rsidRPr="0090674B">
        <w:rPr>
          <w:i/>
        </w:rPr>
        <w:t>interactionId</w:t>
      </w:r>
      <w:proofErr w:type="spellEnd"/>
      <w:r w:rsidR="00D802ED" w:rsidRPr="0090674B">
        <w:rPr>
          <w:i/>
        </w:rPr>
        <w:t>,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w:t>
      </w:r>
      <w:proofErr w:type="spellStart"/>
      <w:r w:rsidRPr="0090674B">
        <w:rPr>
          <w:i/>
        </w:rPr>
        <w:t>fillInputCAS</w:t>
      </w:r>
      <w:proofErr w:type="spellEnd"/>
      <w:r w:rsidRPr="0090674B">
        <w:rPr>
          <w:i/>
        </w:rPr>
        <w:t>(</w:t>
      </w:r>
      <w:proofErr w:type="spellStart"/>
      <w:r w:rsidRPr="0090674B">
        <w:rPr>
          <w:i/>
        </w:rPr>
        <w:t>JCas</w:t>
      </w:r>
      <w:proofErr w:type="spellEnd"/>
      <w:r w:rsidR="0090674B">
        <w:rPr>
          <w:i/>
        </w:rPr>
        <w:t xml:space="preserve"> </w:t>
      </w:r>
      <w:proofErr w:type="spellStart"/>
      <w:r w:rsidR="0090674B">
        <w:rPr>
          <w:i/>
        </w:rPr>
        <w:t>aJCas</w:t>
      </w:r>
      <w:proofErr w:type="spellEnd"/>
      <w:r w:rsidRPr="0090674B">
        <w:rPr>
          <w:i/>
        </w:rPr>
        <w:t>)</w:t>
      </w:r>
    </w:p>
    <w:p w:rsidR="0090674B" w:rsidRDefault="0090674B" w:rsidP="0090674B">
      <w:pPr>
        <w:pStyle w:val="Normal2"/>
        <w:ind w:left="1440"/>
      </w:pPr>
      <w:r>
        <w:t>T</w:t>
      </w:r>
      <w:r w:rsidRPr="00D802ED">
        <w:t xml:space="preserve">his method gets one </w:t>
      </w:r>
      <w:proofErr w:type="spellStart"/>
      <w:r w:rsidRPr="00D802ED">
        <w:t>JCas</w:t>
      </w:r>
      <w:proofErr w:type="spellEnd"/>
      <w:r w:rsidRPr="00D802ED">
        <w:t xml:space="preserve">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w:t>
      </w:r>
      <w:proofErr w:type="spellStart"/>
      <w:r>
        <w:t>param</w:t>
      </w:r>
      <w:proofErr w:type="spellEnd"/>
      <w:r>
        <w:t xml:space="preserve"> </w:t>
      </w:r>
      <w:proofErr w:type="spellStart"/>
      <w:r>
        <w:t>aJCas</w:t>
      </w:r>
      <w:proofErr w:type="spellEnd"/>
      <w:r>
        <w:t xml:space="preserve">: a </w:t>
      </w:r>
      <w:proofErr w:type="spellStart"/>
      <w:r>
        <w:t>JCas</w:t>
      </w:r>
      <w:proofErr w:type="spellEnd"/>
    </w:p>
    <w:p w:rsidR="00EE162A" w:rsidRDefault="00EE162A" w:rsidP="00EE162A">
      <w:pPr>
        <w:pStyle w:val="Normal2"/>
        <w:ind w:left="1440"/>
        <w:rPr>
          <w:i/>
        </w:rPr>
      </w:pPr>
    </w:p>
    <w:p w:rsidR="0090674B" w:rsidRDefault="00D802ED" w:rsidP="00EE162A">
      <w:pPr>
        <w:pStyle w:val="Normal2"/>
        <w:ind w:left="1440"/>
      </w:pPr>
      <w:proofErr w:type="spellStart"/>
      <w:r w:rsidRPr="0090674B">
        <w:rPr>
          <w:i/>
        </w:rPr>
        <w:t>JCas</w:t>
      </w:r>
      <w:proofErr w:type="spellEnd"/>
      <w:r w:rsidRPr="0090674B">
        <w:rPr>
          <w:i/>
        </w:rPr>
        <w:t xml:space="preserve"> </w:t>
      </w:r>
      <w:proofErr w:type="spellStart"/>
      <w:proofErr w:type="gramStart"/>
      <w:r w:rsidRPr="0090674B">
        <w:rPr>
          <w:i/>
        </w:rPr>
        <w:t>createAndFillInputCAS</w:t>
      </w:r>
      <w:proofErr w:type="spellEnd"/>
      <w:r w:rsidRPr="0090674B">
        <w:rPr>
          <w:i/>
        </w:rPr>
        <w:t>()</w:t>
      </w:r>
      <w:proofErr w:type="gramEnd"/>
      <w:r w:rsidRPr="00D802ED">
        <w:t xml:space="preserve"> </w:t>
      </w:r>
    </w:p>
    <w:p w:rsidR="0090674B" w:rsidRDefault="0090674B" w:rsidP="0090674B">
      <w:pPr>
        <w:pStyle w:val="Normal2"/>
        <w:ind w:left="1080" w:firstLine="360"/>
      </w:pPr>
      <w:r>
        <w:t>T</w:t>
      </w:r>
      <w:r w:rsidRPr="00D802ED">
        <w:t xml:space="preserve">his method first generates a new </w:t>
      </w:r>
      <w:proofErr w:type="spellStart"/>
      <w:r w:rsidRPr="00D802ED">
        <w:t>JCas</w:t>
      </w:r>
      <w:proofErr w:type="spellEnd"/>
      <w:r w:rsidRPr="00D802ED">
        <w:t>,</w:t>
      </w:r>
      <w:r>
        <w:t xml:space="preserve"> </w:t>
      </w:r>
      <w:r w:rsidRPr="00D802ED">
        <w:t>and fi</w:t>
      </w:r>
      <w:r>
        <w:t xml:space="preserve">lls it </w:t>
      </w:r>
      <w:r w:rsidR="00E923FA">
        <w:t>calling</w:t>
      </w:r>
      <w:r>
        <w:t xml:space="preserve"> </w:t>
      </w:r>
      <w:proofErr w:type="spellStart"/>
      <w:proofErr w:type="gramStart"/>
      <w:r>
        <w:t>fillInputCas</w:t>
      </w:r>
      <w:proofErr w:type="spellEnd"/>
      <w:r>
        <w:t>()</w:t>
      </w:r>
      <w:proofErr w:type="gramEnd"/>
      <w:r>
        <w:t xml:space="preserve"> </w:t>
      </w:r>
    </w:p>
    <w:p w:rsidR="0090674B" w:rsidRDefault="0090674B" w:rsidP="0090674B">
      <w:pPr>
        <w:pStyle w:val="Normal2"/>
        <w:numPr>
          <w:ilvl w:val="2"/>
          <w:numId w:val="97"/>
        </w:numPr>
      </w:pPr>
      <w:r>
        <w:t>@return (</w:t>
      </w:r>
      <w:proofErr w:type="spellStart"/>
      <w:r>
        <w:t>JCas</w:t>
      </w:r>
      <w:proofErr w:type="spellEnd"/>
      <w:r>
        <w:t xml:space="preserve">): the resulting </w:t>
      </w:r>
      <w:proofErr w:type="spellStart"/>
      <w:r>
        <w:t>JCas</w:t>
      </w:r>
      <w:proofErr w:type="spellEnd"/>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Heading2"/>
      </w:pPr>
      <w:bookmarkStart w:id="57" w:name="_Toc360192180"/>
      <w:r w:rsidRPr="00DE1B49">
        <w:t xml:space="preserve">Introduction to the </w:t>
      </w:r>
      <w:r w:rsidR="005F6601">
        <w:t>T</w:t>
      </w:r>
      <w:r w:rsidRPr="00DE1B49">
        <w:t xml:space="preserve">hree </w:t>
      </w:r>
      <w:r w:rsidR="005F6601">
        <w:t>G</w:t>
      </w:r>
      <w:r w:rsidRPr="00DE1B49">
        <w:t>raphs</w:t>
      </w:r>
      <w:bookmarkEnd w:id="57"/>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181B67">
        <w:rPr>
          <w:lang w:val="en-US"/>
        </w:rPr>
        <w:fldChar w:fldCharType="begin"/>
      </w:r>
      <w:r w:rsidR="00D31A8D">
        <w:rPr>
          <w:lang w:val="en-US"/>
        </w:rPr>
        <w:instrText xml:space="preserve"> REF _Ref358705208 \r \h </w:instrText>
      </w:r>
      <w:r w:rsidR="00181B67">
        <w:rPr>
          <w:lang w:val="en-US"/>
        </w:rPr>
      </w:r>
      <w:r w:rsidR="00181B67">
        <w:rPr>
          <w:lang w:val="en-US"/>
        </w:rPr>
        <w:fldChar w:fldCharType="separate"/>
      </w:r>
      <w:r w:rsidR="00D76112">
        <w:rPr>
          <w:lang w:val="en-US"/>
        </w:rPr>
        <w:t>3</w:t>
      </w:r>
      <w:r w:rsidR="00181B67">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5">
        <w:r w:rsidRPr="00DE1B49">
          <w:rPr>
            <w:color w:val="1155CC"/>
            <w:u w:val="single"/>
            <w:lang w:val="en-US"/>
          </w:rPr>
          <w:t>https://github.com/jgrapht/jgrapht</w:t>
        </w:r>
      </w:hyperlink>
      <w:r w:rsidRPr="00DE1B49">
        <w:rPr>
          <w:lang w:val="en-US"/>
        </w:rPr>
        <w:t xml:space="preserve">) offers implementations for directed and undirected, weighted and </w:t>
      </w:r>
      <w:proofErr w:type="spellStart"/>
      <w:r w:rsidRPr="00DE1B49">
        <w:rPr>
          <w:lang w:val="en-US"/>
        </w:rPr>
        <w:t>unweighted</w:t>
      </w:r>
      <w:proofErr w:type="spellEnd"/>
      <w:r w:rsidRPr="00DE1B49">
        <w:rPr>
          <w:lang w:val="en-US"/>
        </w:rPr>
        <w:t xml:space="preserve"> simple- and multi-graphs. </w:t>
      </w:r>
    </w:p>
    <w:p w:rsidR="00EE162A" w:rsidRPr="00DE1B49" w:rsidRDefault="00EE162A" w:rsidP="0087709E">
      <w:pPr>
        <w:rPr>
          <w:lang w:val="en-US"/>
        </w:rPr>
      </w:pPr>
    </w:p>
    <w:p w:rsidR="0087709E" w:rsidRPr="00DE1B49" w:rsidRDefault="0087709E" w:rsidP="0087709E">
      <w:pPr>
        <w:pStyle w:val="Heading2"/>
      </w:pPr>
      <w:bookmarkStart w:id="58" w:name="h.oqpw6wkte0vx" w:colFirst="0" w:colLast="0"/>
      <w:bookmarkStart w:id="59" w:name="_Toc360192181"/>
      <w:bookmarkEnd w:id="58"/>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59"/>
      <w:r w:rsidRPr="00DE1B49">
        <w:t xml:space="preserve"> </w:t>
      </w:r>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EE162A">
      <w:pPr>
        <w:pStyle w:val="Heading3"/>
      </w:pPr>
      <w:bookmarkStart w:id="60" w:name="h.o1va0po952z" w:colFirst="0" w:colLast="0"/>
      <w:bookmarkStart w:id="61" w:name="_Fragment_Graph"/>
      <w:bookmarkStart w:id="62" w:name="_Ref359918917"/>
      <w:bookmarkStart w:id="63" w:name="_Ref359919917"/>
      <w:bookmarkStart w:id="64" w:name="_Toc360192182"/>
      <w:bookmarkEnd w:id="60"/>
      <w:bookmarkEnd w:id="61"/>
      <w:r>
        <w:t xml:space="preserve">Fragment </w:t>
      </w:r>
      <w:r w:rsidR="005F6601">
        <w:t>G</w:t>
      </w:r>
      <w:r w:rsidR="0087709E" w:rsidRPr="00DE1B49">
        <w:t>raph</w:t>
      </w:r>
      <w:bookmarkEnd w:id="62"/>
      <w:bookmarkEnd w:id="63"/>
      <w:bookmarkEnd w:id="64"/>
      <w:r w:rsidR="00EE162A">
        <w:t xml:space="preserve"> </w:t>
      </w:r>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xml:space="preserve">,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that differ only by one modifier: S</w:t>
      </w:r>
      <w:r w:rsidR="0087709E" w:rsidRPr="00E535D8">
        <w:rPr>
          <w:vertAlign w:val="subscript"/>
          <w:lang w:val="en-US"/>
        </w:rPr>
        <w:t>i</w:t>
      </w:r>
      <w:r w:rsidR="0087709E" w:rsidRPr="00DE1B49">
        <w:rPr>
          <w:lang w:val="en-US"/>
        </w:rPr>
        <w:t xml:space="preserve"> =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xml:space="preserve"> + </w:t>
      </w:r>
      <w:proofErr w:type="spellStart"/>
      <w:r w:rsidR="0087709E" w:rsidRPr="00DE1B49">
        <w:rPr>
          <w:lang w:val="en-US"/>
        </w:rPr>
        <w:t>M</w:t>
      </w:r>
      <w:r w:rsidR="0087709E" w:rsidRPr="00E535D8">
        <w:rPr>
          <w:vertAlign w:val="subscript"/>
          <w:lang w:val="en-US"/>
        </w:rPr>
        <w:t>x</w:t>
      </w:r>
      <w:proofErr w:type="spellEnd"/>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proofErr w:type="spellStart"/>
      <w:r w:rsidR="0087709E" w:rsidRPr="00DE1B49">
        <w:rPr>
          <w:lang w:val="en-US"/>
        </w:rPr>
        <w:t>S</w:t>
      </w:r>
      <w:r w:rsidR="0087709E" w:rsidRPr="00E535D8">
        <w:rPr>
          <w:vertAlign w:val="subscript"/>
          <w:lang w:val="en-US"/>
        </w:rPr>
        <w:t>j</w:t>
      </w:r>
      <w:proofErr w:type="spellEnd"/>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en-US" w:eastAsia="en-US" w:bidi="he-IL"/>
        </w:rPr>
        <w:drawing>
          <wp:inline distT="0" distB="0" distL="0" distR="0" wp14:anchorId="56DF8CB7" wp14:editId="59263234">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EE162A">
      <w:pPr>
        <w:pStyle w:val="Heading4"/>
      </w:pPr>
      <w:bookmarkStart w:id="65" w:name="h.y0q0x3x5cy0e" w:colFirst="0" w:colLast="0"/>
      <w:bookmarkEnd w:id="65"/>
      <w:proofErr w:type="gramStart"/>
      <w:r w:rsidRPr="00DE1B49">
        <w:t>class</w:t>
      </w:r>
      <w:proofErr w:type="gramEnd"/>
      <w:r w:rsidRPr="00DE1B49">
        <w:t xml:space="preserve">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7">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Paragraph"/>
      </w:pPr>
      <w:bookmarkStart w:id="66" w:name="h.yplbdekc9caf" w:colFirst="0" w:colLast="0"/>
      <w:bookmarkEnd w:id="66"/>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gramStart"/>
      <w:r>
        <w:rPr>
          <w:i/>
          <w:lang w:val="en-US"/>
        </w:rPr>
        <w:t>int</w:t>
      </w:r>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Paragraph"/>
      </w:pPr>
      <w:bookmarkStart w:id="67" w:name="h.6ntg83l3bdyw" w:colFirst="0" w:colLast="0"/>
      <w:bookmarkEnd w:id="67"/>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proofErr w:type="spellStart"/>
      <w:r w:rsidR="005A63BF">
        <w:rPr>
          <w:lang w:val="en-US"/>
        </w:rPr>
        <w:t>JCas</w:t>
      </w:r>
      <w:proofErr w:type="spellEnd"/>
      <w:r w:rsidR="005A63BF">
        <w:rPr>
          <w:lang w:val="en-US"/>
        </w:rPr>
        <w:t xml:space="preserve">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proofErr w:type="gramStart"/>
      <w:r w:rsidRPr="00DE1B49">
        <w:rPr>
          <w:i/>
        </w:rPr>
        <w:t>FragmentGraph(</w:t>
      </w:r>
      <w:proofErr w:type="gramEnd"/>
      <w:r w:rsidRPr="00DE1B49">
        <w:rPr>
          <w:i/>
        </w:rPr>
        <w:t xml:space="preserve">org.apache.uima.jcas.JCas aJCas, FragmentAnnotation frag) </w:t>
      </w:r>
    </w:p>
    <w:p w:rsidR="009E7277" w:rsidRPr="009E7277" w:rsidRDefault="009E7277" w:rsidP="009E7277">
      <w:pPr>
        <w:spacing w:line="276" w:lineRule="auto"/>
        <w:ind w:left="1440"/>
        <w:rPr>
          <w:lang w:val="en-US"/>
        </w:rPr>
      </w:pPr>
      <w:proofErr w:type="gramStart"/>
      <w:r>
        <w:t>B</w:t>
      </w:r>
      <w:proofErr w:type="spellStart"/>
      <w:r w:rsidRPr="009E7277">
        <w:rPr>
          <w:lang w:val="en-US"/>
        </w:rPr>
        <w:t>uilds</w:t>
      </w:r>
      <w:proofErr w:type="spellEnd"/>
      <w:r w:rsidRPr="009E7277">
        <w:rPr>
          <w:lang w:val="en-US"/>
        </w:rPr>
        <w:t xml:space="preserve">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Paragraph"/>
      </w:pPr>
      <w:bookmarkStart w:id="68" w:name="h.ncpjp3eqxhdi" w:colFirst="0" w:colLast="0"/>
      <w:bookmarkEnd w:id="68"/>
      <w:r w:rsidRPr="00DE1B49">
        <w:t>Methods</w:t>
      </w:r>
      <w:r w:rsidR="00CA3850">
        <w:t>:</w:t>
      </w:r>
    </w:p>
    <w:p w:rsidR="00F4281F" w:rsidRPr="00F4281F" w:rsidRDefault="00F4281F" w:rsidP="00F4281F">
      <w:pPr>
        <w:ind w:left="1440"/>
        <w:rPr>
          <w:i/>
        </w:rPr>
      </w:pPr>
      <w:proofErr w:type="spellStart"/>
      <w:proofErr w:type="gramStart"/>
      <w:r w:rsidRPr="00F4281F">
        <w:rPr>
          <w:i/>
          <w:lang w:val="en-US"/>
        </w:rPr>
        <w:t>buildGraph</w:t>
      </w:r>
      <w:proofErr w:type="spellEnd"/>
      <w:r w:rsidRPr="00F4281F">
        <w:rPr>
          <w:i/>
          <w:lang w:val="en-US"/>
        </w:rPr>
        <w:t>(</w:t>
      </w:r>
      <w:proofErr w:type="spellStart"/>
      <w:proofErr w:type="gramEnd"/>
      <w:r w:rsidRPr="00F4281F">
        <w:rPr>
          <w:i/>
          <w:lang w:val="en-US"/>
        </w:rPr>
        <w:t>JCas</w:t>
      </w:r>
      <w:proofErr w:type="spellEnd"/>
      <w:r w:rsidRPr="00F4281F">
        <w:rPr>
          <w:i/>
          <w:lang w:val="en-US"/>
        </w:rPr>
        <w:t xml:space="preserve"> </w:t>
      </w:r>
      <w:proofErr w:type="spellStart"/>
      <w:r w:rsidRPr="00F4281F">
        <w:rPr>
          <w:i/>
          <w:lang w:val="en-US"/>
        </w:rPr>
        <w:t>aJCas</w:t>
      </w:r>
      <w:proofErr w:type="spellEnd"/>
      <w:r w:rsidRPr="00F4281F">
        <w:rPr>
          <w:i/>
          <w:lang w:val="en-US"/>
        </w:rPr>
        <w:t xml:space="preserve">, </w:t>
      </w:r>
      <w:proofErr w:type="spellStart"/>
      <w:r w:rsidRPr="00F4281F">
        <w:rPr>
          <w:i/>
          <w:lang w:val="en-US"/>
        </w:rPr>
        <w:t>FragmentAnnotation</w:t>
      </w:r>
      <w:proofErr w:type="spellEnd"/>
      <w:r w:rsidRPr="00F4281F">
        <w:rPr>
          <w:i/>
          <w:lang w:val="en-US"/>
        </w:rPr>
        <w:t xml:space="preserve">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spellStart"/>
      <w:proofErr w:type="gramStart"/>
      <w:r>
        <w:rPr>
          <w:i/>
          <w:lang w:val="en-US"/>
        </w:rPr>
        <w:t>boolean</w:t>
      </w:r>
      <w:proofErr w:type="spellEnd"/>
      <w:proofErr w:type="gramEnd"/>
      <w:r>
        <w:rPr>
          <w:i/>
          <w:lang w:val="en-US"/>
        </w:rPr>
        <w:t xml:space="preserve"> </w:t>
      </w:r>
      <w:proofErr w:type="spellStart"/>
      <w:r w:rsidR="00466F89">
        <w:rPr>
          <w:i/>
          <w:lang w:val="en-US"/>
        </w:rPr>
        <w:t>consistentModifiers</w:t>
      </w:r>
      <w:proofErr w:type="spellEnd"/>
      <w:r w:rsidR="00466F89" w:rsidRPr="00F4281F">
        <w:rPr>
          <w:i/>
          <w:lang w:val="en-US"/>
        </w:rPr>
        <w:t>(Set&lt;</w:t>
      </w:r>
      <w:proofErr w:type="spellStart"/>
      <w:r w:rsidR="00466F89" w:rsidRPr="00F4281F">
        <w:rPr>
          <w:i/>
          <w:lang w:val="en-US"/>
        </w:rPr>
        <w:t>ModifierAnnotation</w:t>
      </w:r>
      <w:proofErr w:type="spellEnd"/>
      <w:r w:rsidR="00466F89" w:rsidRPr="00F4281F">
        <w:rPr>
          <w:i/>
          <w:lang w:val="en-US"/>
        </w:rPr>
        <w:t>&gt;</w:t>
      </w:r>
      <w:r w:rsidR="00466F89">
        <w:rPr>
          <w:i/>
          <w:lang w:val="en-US"/>
        </w:rPr>
        <w:t xml:space="preserve"> </w:t>
      </w:r>
      <w:proofErr w:type="spellStart"/>
      <w:r w:rsidR="00466F89">
        <w:rPr>
          <w:i/>
          <w:lang w:val="en-US"/>
        </w:rPr>
        <w:t>sma</w:t>
      </w:r>
      <w:proofErr w:type="spellEnd"/>
      <w:r w:rsidR="00466F89">
        <w:rPr>
          <w:i/>
          <w:lang w:val="en-US"/>
        </w:rPr>
        <w:t>)</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proofErr w:type="spellStart"/>
      <w:r>
        <w:rPr>
          <w:lang w:val="en-US"/>
        </w:rPr>
        <w:t>param</w:t>
      </w:r>
      <w:proofErr w:type="spellEnd"/>
      <w:r>
        <w:rPr>
          <w:lang w:val="en-US"/>
        </w:rPr>
        <w:t xml:space="preserve"> </w:t>
      </w:r>
      <w:proofErr w:type="spellStart"/>
      <w:r>
        <w:rPr>
          <w:lang w:val="en-US"/>
        </w:rPr>
        <w:t>sma</w:t>
      </w:r>
      <w:proofErr w:type="spellEnd"/>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w:t>
      </w:r>
      <w:proofErr w:type="spellStart"/>
      <w:r>
        <w:rPr>
          <w:lang w:val="en-US"/>
        </w:rPr>
        <w:t>boolean</w:t>
      </w:r>
      <w:proofErr w:type="spellEnd"/>
      <w:r>
        <w:rPr>
          <w:lang w:val="en-US"/>
        </w:rPr>
        <w:t>)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proofErr w:type="spellStart"/>
      <w:r w:rsidRPr="00BB6576">
        <w:rPr>
          <w:i/>
          <w:lang w:val="en-US"/>
        </w:rPr>
        <w:t>EntailmentUnitMention</w:t>
      </w:r>
      <w:proofErr w:type="spellEnd"/>
      <w:r w:rsidRPr="00DE1B49">
        <w:rPr>
          <w:i/>
        </w:rPr>
        <w:t xml:space="preserve"> </w:t>
      </w:r>
      <w:proofErr w:type="spellStart"/>
      <w:proofErr w:type="gramStart"/>
      <w:r>
        <w:rPr>
          <w:i/>
        </w:rPr>
        <w:t>getVertex</w:t>
      </w:r>
      <w:proofErr w:type="spellEnd"/>
      <w:r w:rsidRPr="00DE1B49">
        <w:rPr>
          <w:i/>
        </w:rPr>
        <w:t>(</w:t>
      </w:r>
      <w:proofErr w:type="spellStart"/>
      <w:proofErr w:type="gramEnd"/>
      <w:r>
        <w:rPr>
          <w:i/>
        </w:rPr>
        <w:t>EntailmentUnitMention</w:t>
      </w:r>
      <w:proofErr w:type="spellEnd"/>
      <w:r>
        <w:rPr>
          <w:i/>
        </w:rPr>
        <w:t xml:space="preserve"> </w:t>
      </w:r>
      <w:proofErr w:type="spellStart"/>
      <w:r>
        <w:rPr>
          <w:i/>
        </w:rPr>
        <w:t>eum</w:t>
      </w:r>
      <w:proofErr w:type="spellEnd"/>
      <w:r w:rsidRPr="00DE1B49">
        <w:rPr>
          <w:i/>
        </w:rPr>
        <w:t>)</w:t>
      </w:r>
    </w:p>
    <w:p w:rsidR="00B409E5" w:rsidRDefault="00B409E5" w:rsidP="00B409E5">
      <w:pPr>
        <w:numPr>
          <w:ilvl w:val="2"/>
          <w:numId w:val="48"/>
        </w:numPr>
        <w:spacing w:line="276" w:lineRule="auto"/>
        <w:ind w:hanging="359"/>
        <w:rPr>
          <w:lang w:val="en-US"/>
        </w:rPr>
      </w:pPr>
      <w:r>
        <w:rPr>
          <w:lang w:val="en-US"/>
        </w:rPr>
        <w:t>@</w:t>
      </w:r>
      <w:proofErr w:type="spellStart"/>
      <w:r>
        <w:rPr>
          <w:lang w:val="en-US"/>
        </w:rPr>
        <w:t>param</w:t>
      </w:r>
      <w:proofErr w:type="spellEnd"/>
      <w:r>
        <w:rPr>
          <w:lang w:val="en-US"/>
        </w:rPr>
        <w:t xml:space="preserve"> </w:t>
      </w:r>
      <w:proofErr w:type="spellStart"/>
      <w:r>
        <w:rPr>
          <w:lang w:val="en-US"/>
        </w:rPr>
        <w:t>eum</w:t>
      </w:r>
      <w:proofErr w:type="spellEnd"/>
      <w:r>
        <w:rPr>
          <w:lang w:val="en-US"/>
        </w:rPr>
        <w:t xml:space="preserve">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proofErr w:type="spellStart"/>
      <w:r w:rsidRPr="00BB6576">
        <w:rPr>
          <w:i/>
          <w:lang w:val="en-US"/>
        </w:rPr>
        <w:t>EntailmentUnitMention</w:t>
      </w:r>
      <w:proofErr w:type="spellEnd"/>
      <w:r w:rsidRPr="00DE1B49">
        <w:rPr>
          <w:i/>
        </w:rPr>
        <w:t xml:space="preserve"> </w:t>
      </w:r>
      <w:proofErr w:type="spellStart"/>
      <w:proofErr w:type="gramStart"/>
      <w:r w:rsidR="0087709E" w:rsidRPr="00DE1B49">
        <w:rPr>
          <w:i/>
        </w:rPr>
        <w:t>getBaseStatement</w:t>
      </w:r>
      <w:proofErr w:type="spellEnd"/>
      <w:r w:rsidR="0087709E" w:rsidRPr="00DE1B49">
        <w:rPr>
          <w:i/>
        </w:rPr>
        <w:t>()</w:t>
      </w:r>
      <w:proofErr w:type="gramEnd"/>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proofErr w:type="spellStart"/>
      <w:r w:rsidRPr="00BB6576">
        <w:rPr>
          <w:i/>
          <w:lang w:val="en-US"/>
        </w:rPr>
        <w:t>EntailmentUnitMention</w:t>
      </w:r>
      <w:proofErr w:type="spellEnd"/>
      <w:r w:rsidRPr="00DE1B49">
        <w:rPr>
          <w:i/>
        </w:rPr>
        <w:t xml:space="preserve"> </w:t>
      </w:r>
      <w:proofErr w:type="spellStart"/>
      <w:proofErr w:type="gramStart"/>
      <w:r w:rsidR="0087709E" w:rsidRPr="00DE1B49">
        <w:rPr>
          <w:i/>
        </w:rPr>
        <w:t>getCompleteStatement</w:t>
      </w:r>
      <w:proofErr w:type="spellEnd"/>
      <w:r w:rsidR="0087709E" w:rsidRPr="00DE1B49">
        <w:rPr>
          <w:i/>
        </w:rPr>
        <w:t>()</w:t>
      </w:r>
      <w:proofErr w:type="gramEnd"/>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getMaxLevel</w:t>
      </w:r>
      <w:proofErr w:type="spellEnd"/>
      <w:r w:rsidR="0087709E" w:rsidRPr="00DE1B49">
        <w:rPr>
          <w:i/>
        </w:rPr>
        <w:t>()</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proofErr w:type="spellStart"/>
      <w:r w:rsidRPr="00BB6576">
        <w:rPr>
          <w:i/>
          <w:lang w:val="en-US"/>
        </w:rPr>
        <w:t>EntailmentUnitMention</w:t>
      </w:r>
      <w:proofErr w:type="spellEnd"/>
      <w:r>
        <w:rPr>
          <w:i/>
          <w:lang w:val="en-US"/>
        </w:rPr>
        <w:t>&gt;</w:t>
      </w:r>
      <w:r w:rsidRPr="00DE1B49">
        <w:rPr>
          <w:i/>
        </w:rPr>
        <w:t xml:space="preserve"> </w:t>
      </w:r>
      <w:proofErr w:type="spellStart"/>
      <w:proofErr w:type="gramStart"/>
      <w:r w:rsidR="0087709E" w:rsidRPr="00DE1B49">
        <w:rPr>
          <w:i/>
        </w:rPr>
        <w:t>getNodes</w:t>
      </w:r>
      <w:proofErr w:type="spellEnd"/>
      <w:r w:rsidR="0087709E" w:rsidRPr="00DE1B49">
        <w:rPr>
          <w:i/>
        </w:rPr>
        <w:t>(</w:t>
      </w:r>
      <w:proofErr w:type="spellStart"/>
      <w:proofErr w:type="gramEnd"/>
      <w:r w:rsidR="0087709E" w:rsidRPr="00DE1B49">
        <w:rPr>
          <w:i/>
        </w:rPr>
        <w:t>int</w:t>
      </w:r>
      <w:proofErr w:type="spellEnd"/>
      <w:r w:rsidR="0087709E" w:rsidRPr="00DE1B49">
        <w:rPr>
          <w:i/>
        </w:rPr>
        <w:t xml:space="preserve">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w:t>
      </w:r>
      <w:proofErr w:type="gramStart"/>
      <w:r>
        <w:rPr>
          <w:i/>
          <w:lang w:val="en-US"/>
        </w:rPr>
        <w:t>add</w:t>
      </w:r>
      <w:r>
        <w:rPr>
          <w:i/>
        </w:rPr>
        <w:t>Node</w:t>
      </w:r>
      <w:r w:rsidRPr="00DE1B49">
        <w:rPr>
          <w:i/>
        </w:rPr>
        <w:t>(</w:t>
      </w:r>
      <w:proofErr w:type="spellStart"/>
      <w:proofErr w:type="gramEnd"/>
      <w:r>
        <w:rPr>
          <w:i/>
        </w:rPr>
        <w:t>EntailmentUnitMention</w:t>
      </w:r>
      <w:proofErr w:type="spellEnd"/>
      <w:r>
        <w:rPr>
          <w:i/>
        </w:rPr>
        <w:t xml:space="preserve"> </w:t>
      </w:r>
      <w:proofErr w:type="spellStart"/>
      <w:r>
        <w:rPr>
          <w:i/>
        </w:rPr>
        <w:t>eum</w:t>
      </w:r>
      <w:proofErr w:type="spellEnd"/>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Pr>
          <w:lang w:val="en-US"/>
        </w:rPr>
        <w:t>eum</w:t>
      </w:r>
      <w:proofErr w:type="spellEnd"/>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spellStart"/>
      <w:proofErr w:type="gramStart"/>
      <w:r w:rsidRPr="00DE1B49">
        <w:rPr>
          <w:i/>
          <w:lang w:val="en-US"/>
        </w:rPr>
        <w:t>getSampleGraph</w:t>
      </w:r>
      <w:proofErr w:type="spellEnd"/>
      <w:r w:rsidRPr="00DE1B49">
        <w:rPr>
          <w:i/>
          <w:lang w:val="en-US"/>
        </w:rPr>
        <w:t>(</w:t>
      </w:r>
      <w:proofErr w:type="gramEnd"/>
      <w:r w:rsidRPr="00DE1B49">
        <w:rPr>
          <w:i/>
          <w:lang w:val="en-US"/>
        </w:rPr>
        <w:t xml:space="preserve">), </w:t>
      </w:r>
      <w:proofErr w:type="spellStart"/>
      <w:r w:rsidRPr="00DE1B49">
        <w:rPr>
          <w:i/>
          <w:lang w:val="en-US"/>
        </w:rPr>
        <w:t>getSampleOutput</w:t>
      </w:r>
      <w:proofErr w:type="spellEnd"/>
      <w:r w:rsidRPr="00DE1B49">
        <w:rPr>
          <w:i/>
          <w:lang w:val="en-US"/>
        </w:rPr>
        <w: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spellStart"/>
      <w:proofErr w:type="gramStart"/>
      <w:r w:rsidRPr="00DE1B49">
        <w:rPr>
          <w:i/>
          <w:lang w:val="en-US"/>
        </w:rPr>
        <w:t>addEdge</w:t>
      </w:r>
      <w:proofErr w:type="spellEnd"/>
      <w:r w:rsidRPr="00DE1B49">
        <w:rPr>
          <w:i/>
          <w:lang w:val="en-US"/>
        </w:rPr>
        <w:t>(</w:t>
      </w:r>
      <w:proofErr w:type="spellStart"/>
      <w:proofErr w:type="gramEnd"/>
      <w:r w:rsidRPr="00DE1B49">
        <w:rPr>
          <w:i/>
          <w:lang w:val="en-US"/>
        </w:rPr>
        <w:t>EntailmentUnitMention</w:t>
      </w:r>
      <w:proofErr w:type="spellEnd"/>
      <w:r w:rsidRPr="00DE1B49">
        <w:rPr>
          <w:i/>
          <w:lang w:val="en-US"/>
        </w:rPr>
        <w:t xml:space="preserve"> parent, </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eum</w:t>
      </w:r>
      <w:proofErr w:type="spellEnd"/>
      <w:r w:rsidRPr="00DE1B49">
        <w:rPr>
          <w:i/>
          <w:lang w:val="en-US"/>
        </w:rPr>
        <w:t xml:space="preserve">), </w:t>
      </w:r>
      <w:proofErr w:type="spellStart"/>
      <w:r w:rsidRPr="00DE1B49">
        <w:rPr>
          <w:i/>
          <w:lang w:val="en-US"/>
        </w:rPr>
        <w:t>containsVertex</w:t>
      </w:r>
      <w:proofErr w:type="spellEnd"/>
      <w:r w:rsidRPr="00DE1B49">
        <w:rPr>
          <w:i/>
          <w:lang w:val="en-US"/>
        </w:rPr>
        <w:t>(</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eum</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EE162A">
      <w:pPr>
        <w:pStyle w:val="Heading4"/>
      </w:pPr>
      <w:bookmarkStart w:id="69" w:name="h.ow0cdglbw0v3" w:colFirst="0" w:colLast="0"/>
      <w:bookmarkEnd w:id="69"/>
      <w:proofErr w:type="gramStart"/>
      <w:r w:rsidRPr="00DE1B49">
        <w:t>class</w:t>
      </w:r>
      <w:proofErr w:type="gramEnd"/>
      <w:r w:rsidRPr="00DE1B49">
        <w:t xml:space="preserve">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w:t>
      </w:r>
      <w:proofErr w:type="spellStart"/>
      <w:r>
        <w:rPr>
          <w:lang w:val="en-US"/>
        </w:rPr>
        <w:t>subfragment</w:t>
      </w:r>
      <w:proofErr w:type="spellEnd"/>
      <w:r>
        <w:rPr>
          <w:lang w:val="en-US"/>
        </w:rPr>
        <w:t xml:space="preserve">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181B67">
        <w:rPr>
          <w:lang w:val="en-US"/>
        </w:rPr>
        <w:fldChar w:fldCharType="begin"/>
      </w:r>
      <w:r w:rsidR="00BF05CC">
        <w:rPr>
          <w:lang w:val="en-US"/>
        </w:rPr>
        <w:instrText xml:space="preserve"> REF _Ref359326743 \r \h </w:instrText>
      </w:r>
      <w:r w:rsidR="00181B67">
        <w:rPr>
          <w:lang w:val="en-US"/>
        </w:rPr>
      </w:r>
      <w:r w:rsidR="00181B67">
        <w:rPr>
          <w:lang w:val="en-US"/>
        </w:rPr>
        <w:fldChar w:fldCharType="separate"/>
      </w:r>
      <w:r w:rsidR="00D76112">
        <w:rPr>
          <w:lang w:val="en-US"/>
        </w:rPr>
        <w:t>3.3.2.2</w:t>
      </w:r>
      <w:r w:rsidR="00181B67">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Paragraph"/>
      </w:pPr>
      <w:bookmarkStart w:id="70" w:name="h.3s05a18pwien" w:colFirst="0" w:colLast="0"/>
      <w:bookmarkEnd w:id="70"/>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gramStart"/>
      <w:r>
        <w:rPr>
          <w:i/>
          <w:lang w:val="en-US"/>
        </w:rPr>
        <w:t>int</w:t>
      </w:r>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Paragraph"/>
      </w:pPr>
      <w:bookmarkStart w:id="71" w:name="h.wml1b4fsykv7" w:colFirst="0" w:colLast="0"/>
      <w:bookmarkEnd w:id="71"/>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gramStart"/>
      <w:r w:rsidRPr="00DE1B49">
        <w:rPr>
          <w:i/>
          <w:lang w:val="en-US"/>
        </w:rPr>
        <w:t>EntailmentUnitMention(</w:t>
      </w:r>
      <w:proofErr w:type="gramEnd"/>
      <w:r w:rsidRPr="00DE1B49">
        <w:rPr>
          <w:i/>
          <w:lang w:val="en-US"/>
        </w:rPr>
        <w:t>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gramStart"/>
      <w:r w:rsidRPr="00DE1B49">
        <w:rPr>
          <w:i/>
          <w:lang w:val="en-US"/>
        </w:rPr>
        <w:t>EntailmentUnitMention(</w:t>
      </w:r>
      <w:proofErr w:type="gramEnd"/>
      <w:r w:rsidRPr="00DE1B49">
        <w:rPr>
          <w:i/>
          <w:lang w:val="en-US"/>
        </w:rPr>
        <w:t>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Paragraph"/>
      </w:pPr>
      <w:bookmarkStart w:id="72" w:name="h.hzq5k8wmq84r" w:colFirst="0" w:colLast="0"/>
      <w:bookmarkEnd w:id="72"/>
      <w:r w:rsidRPr="00DE1B49">
        <w:t>Methods</w:t>
      </w:r>
      <w:r w:rsidR="00CA3850">
        <w:t>:</w:t>
      </w: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getBegin</w:t>
      </w:r>
      <w:proofErr w:type="spellEnd"/>
      <w:r w:rsidR="0087709E" w:rsidRPr="00DE1B49">
        <w:rPr>
          <w:i/>
        </w:rPr>
        <w:t>()</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getEnd</w:t>
      </w:r>
      <w:proofErr w:type="spellEnd"/>
      <w:r w:rsidR="0087709E" w:rsidRPr="00DE1B49">
        <w:rPr>
          <w:i/>
        </w:rPr>
        <w:t>()</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getLevel</w:t>
      </w:r>
      <w:proofErr w:type="spellEnd"/>
      <w:r w:rsidR="0087709E" w:rsidRPr="00DE1B49">
        <w:rPr>
          <w:i/>
        </w:rPr>
        <w:t>()</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spellStart"/>
      <w:proofErr w:type="gramStart"/>
      <w:r w:rsidR="000F5014" w:rsidRPr="00DE1B49">
        <w:rPr>
          <w:i/>
        </w:rPr>
        <w:t>get</w:t>
      </w:r>
      <w:r w:rsidR="000F5014">
        <w:rPr>
          <w:i/>
        </w:rPr>
        <w:t>CategoryId</w:t>
      </w:r>
      <w:proofErr w:type="spellEnd"/>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w:t>
      </w:r>
      <w:proofErr w:type="spellStart"/>
      <w:r w:rsidRPr="00BB6576">
        <w:rPr>
          <w:i/>
          <w:lang w:val="en-US"/>
        </w:rPr>
        <w:t>ModifierAnnotation</w:t>
      </w:r>
      <w:proofErr w:type="spellEnd"/>
      <w:r w:rsidRPr="00BB6576">
        <w:rPr>
          <w:i/>
          <w:lang w:val="en-US"/>
        </w:rPr>
        <w:t>&gt;</w:t>
      </w:r>
      <w:proofErr w:type="spellStart"/>
      <w:proofErr w:type="gramStart"/>
      <w:r w:rsidR="0087709E" w:rsidRPr="00BB6576">
        <w:rPr>
          <w:i/>
        </w:rPr>
        <w:t>getModifierAnnotations</w:t>
      </w:r>
      <w:proofErr w:type="spellEnd"/>
      <w:r w:rsidR="0087709E" w:rsidRPr="00BB6576">
        <w:rPr>
          <w:i/>
        </w:rPr>
        <w:t>()</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w:t>
      </w:r>
      <w:proofErr w:type="spellStart"/>
      <w:r w:rsidRPr="00BB6576">
        <w:rPr>
          <w:i/>
          <w:lang w:val="en-US"/>
        </w:rPr>
        <w:t>SimpleModifier</w:t>
      </w:r>
      <w:proofErr w:type="spellEnd"/>
      <w:r w:rsidRPr="00BB6576">
        <w:rPr>
          <w:i/>
          <w:lang w:val="en-US"/>
        </w:rPr>
        <w:t>&gt;</w:t>
      </w:r>
      <w:proofErr w:type="spellStart"/>
      <w:proofErr w:type="gramStart"/>
      <w:r w:rsidR="0087709E" w:rsidRPr="00BB6576">
        <w:rPr>
          <w:i/>
        </w:rPr>
        <w:t>getModifiers</w:t>
      </w:r>
      <w:proofErr w:type="spellEnd"/>
      <w:r w:rsidR="0087709E" w:rsidRPr="00BB6576">
        <w:rPr>
          <w:i/>
        </w:rPr>
        <w:t>()</w:t>
      </w:r>
      <w:proofErr w:type="gramEnd"/>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spellStart"/>
      <w:proofErr w:type="gramEnd"/>
      <w:r w:rsidR="007545E3">
        <w:rPr>
          <w:i/>
          <w:lang w:val="en-US"/>
        </w:rPr>
        <w:t>EntailmentUnitMention</w:t>
      </w:r>
      <w:proofErr w:type="spellEnd"/>
      <w:r w:rsidR="007545E3">
        <w:rPr>
          <w:i/>
          <w:lang w:val="en-US"/>
        </w:rPr>
        <w:t xml:space="preserve"> </w:t>
      </w:r>
      <w:proofErr w:type="spellStart"/>
      <w:r w:rsidR="007545E3">
        <w:rPr>
          <w:i/>
          <w:lang w:val="en-US"/>
        </w:rPr>
        <w:t>eum</w:t>
      </w:r>
      <w:proofErr w:type="spellEnd"/>
      <w:r w:rsidR="007545E3">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87709E">
      <w:pPr>
        <w:ind w:left="1440"/>
        <w:rPr>
          <w:lang w:val="en-US"/>
        </w:rPr>
      </w:pPr>
    </w:p>
    <w:p w:rsidR="0087709E" w:rsidRPr="00DE1B49" w:rsidRDefault="0087709E" w:rsidP="00EE162A">
      <w:pPr>
        <w:pStyle w:val="Heading4"/>
      </w:pPr>
      <w:bookmarkStart w:id="73" w:name="h.g59hgmdikqhn" w:colFirst="0" w:colLast="0"/>
      <w:bookmarkEnd w:id="73"/>
      <w:proofErr w:type="gramStart"/>
      <w:r w:rsidRPr="00DE1B49">
        <w:t>class</w:t>
      </w:r>
      <w:proofErr w:type="gramEnd"/>
      <w:r w:rsidRPr="00DE1B49">
        <w:t xml:space="preserve">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18">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EE162A">
      <w:pPr>
        <w:pStyle w:val="Heading3"/>
      </w:pPr>
      <w:bookmarkStart w:id="74" w:name="h.14pzhdjp24bd" w:colFirst="0" w:colLast="0"/>
      <w:bookmarkStart w:id="75" w:name="_Raw_Graph"/>
      <w:bookmarkStart w:id="76" w:name="_Ref359918978"/>
      <w:bookmarkStart w:id="77" w:name="_Toc360192183"/>
      <w:bookmarkEnd w:id="74"/>
      <w:bookmarkEnd w:id="75"/>
      <w:r w:rsidRPr="00DE1B49">
        <w:t xml:space="preserve">Raw </w:t>
      </w:r>
      <w:r w:rsidR="005F6601">
        <w:t>G</w:t>
      </w:r>
      <w:r w:rsidRPr="00DE1B49">
        <w:t>raph</w:t>
      </w:r>
      <w:bookmarkEnd w:id="76"/>
      <w:bookmarkEnd w:id="77"/>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en-US" w:eastAsia="en-US" w:bidi="he-IL"/>
        </w:rPr>
        <w:lastRenderedPageBreak/>
        <w:drawing>
          <wp:inline distT="0" distB="0" distL="0" distR="0" wp14:anchorId="12A43D59" wp14:editId="41D241CB">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EE162A">
      <w:pPr>
        <w:pStyle w:val="Heading4"/>
      </w:pPr>
      <w:bookmarkStart w:id="78" w:name="h.2obaj7441rkc" w:colFirst="0" w:colLast="0"/>
      <w:bookmarkEnd w:id="78"/>
      <w:proofErr w:type="gramStart"/>
      <w:r w:rsidRPr="00DE1B49">
        <w:t>class</w:t>
      </w:r>
      <w:proofErr w:type="gramEnd"/>
      <w:r w:rsidRPr="00DE1B49">
        <w:t xml:space="preserve">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w:t>
      </w:r>
      <w:proofErr w:type="spellStart"/>
      <w:r w:rsidRPr="00DE1B49">
        <w:rPr>
          <w:lang w:val="en-US"/>
        </w:rPr>
        <w:t>it</w:t>
      </w:r>
      <w:proofErr w:type="spellEnd"/>
      <w:r w:rsidRPr="00DE1B49">
        <w:rPr>
          <w:lang w:val="en-US"/>
        </w:rPr>
        <w:t xml:space="preserve"> </w:t>
      </w:r>
      <w:proofErr w:type="spellStart"/>
      <w:r w:rsidRPr="00BB6576">
        <w:rPr>
          <w:i/>
          <w:lang w:val="en-US"/>
        </w:rPr>
        <w:t>FragmentGraph</w:t>
      </w:r>
      <w:proofErr w:type="spellEnd"/>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0">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Paragraph"/>
      </w:pPr>
      <w:bookmarkStart w:id="79" w:name="h.vtyp7rdnkng3" w:colFirst="0" w:colLast="0"/>
      <w:bookmarkEnd w:id="79"/>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Paragraph"/>
      </w:pPr>
      <w:bookmarkStart w:id="80" w:name="h.kgmues8mv4qx" w:colFirst="0" w:colLast="0"/>
      <w:bookmarkEnd w:id="80"/>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EntailmentGraphRaw</w:t>
      </w:r>
      <w:proofErr w:type="spellEnd"/>
      <w:r w:rsidRPr="00DE1B49">
        <w:rPr>
          <w:i/>
          <w:lang w:val="en-US"/>
        </w:rPr>
        <w:t>(</w:t>
      </w:r>
      <w:proofErr w:type="spellStart"/>
      <w:proofErr w:type="gramEnd"/>
      <w:r w:rsidRPr="00DE1B49">
        <w:rPr>
          <w:i/>
          <w:lang w:val="en-US"/>
        </w:rPr>
        <w:t>FragmentGraph</w:t>
      </w:r>
      <w:proofErr w:type="spellEnd"/>
      <w:r w:rsidRPr="00DE1B49">
        <w:rPr>
          <w:i/>
          <w:lang w:val="en-US"/>
        </w:rPr>
        <w:t xml:space="preserve"> </w:t>
      </w:r>
      <w:proofErr w:type="spellStart"/>
      <w:r w:rsidRPr="00DE1B49">
        <w:rPr>
          <w:i/>
          <w:lang w:val="en-US"/>
        </w:rPr>
        <w:t>fg</w:t>
      </w:r>
      <w:proofErr w:type="spellEnd"/>
      <w:r w:rsidRPr="00DE1B49">
        <w:rPr>
          <w:i/>
          <w:lang w:val="en-US"/>
        </w:rPr>
        <w:t>)</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w:t>
      </w:r>
      <w:proofErr w:type="spellStart"/>
      <w:r w:rsidRPr="00DE1B49">
        <w:t>param</w:t>
      </w:r>
      <w:proofErr w:type="spellEnd"/>
      <w:r w:rsidRPr="00DE1B49">
        <w:t xml:space="preserve"> </w:t>
      </w:r>
      <w:proofErr w:type="spellStart"/>
      <w:r w:rsidRPr="00DE1B49">
        <w:t>fg</w:t>
      </w:r>
      <w:proofErr w:type="spellEnd"/>
      <w:r w:rsidRPr="00DE1B49">
        <w:t xml:space="preserve">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proofErr w:type="spellStart"/>
      <w:proofErr w:type="gramStart"/>
      <w:r w:rsidRPr="00DE1B49">
        <w:rPr>
          <w:i/>
          <w:lang w:val="en-US"/>
        </w:rPr>
        <w:t>EntailmentGraphRaw</w:t>
      </w:r>
      <w:proofErr w:type="spellEnd"/>
      <w:r w:rsidRPr="00DE1B49">
        <w:rPr>
          <w:i/>
          <w:lang w:val="en-US"/>
        </w:rPr>
        <w:t>(</w:t>
      </w:r>
      <w:proofErr w:type="spellStart"/>
      <w:proofErr w:type="gramEnd"/>
      <w:r w:rsidRPr="00DE1B49">
        <w:rPr>
          <w:i/>
          <w:lang w:val="en-US"/>
        </w:rPr>
        <w:t>java.io.File</w:t>
      </w:r>
      <w:proofErr w:type="spellEnd"/>
      <w:r w:rsidRPr="00DE1B49">
        <w:rPr>
          <w:i/>
          <w:lang w:val="en-US"/>
        </w:rPr>
        <w:t xml:space="preserve"> </w:t>
      </w:r>
      <w:proofErr w:type="spellStart"/>
      <w:r w:rsidR="00DC252C">
        <w:rPr>
          <w:i/>
          <w:lang w:val="en-US"/>
        </w:rPr>
        <w:t>xmlF</w:t>
      </w:r>
      <w:r w:rsidR="00DC252C" w:rsidRPr="00DE1B49">
        <w:rPr>
          <w:i/>
          <w:lang w:val="en-US"/>
        </w:rPr>
        <w:t>ile</w:t>
      </w:r>
      <w:proofErr w:type="spellEnd"/>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 xml:space="preserve">The file is assumed to follow the format of the output produced by </w:t>
      </w:r>
      <w:proofErr w:type="spellStart"/>
      <w:proofErr w:type="gramStart"/>
      <w:r w:rsidR="00DC252C">
        <w:rPr>
          <w:lang w:val="en-US"/>
        </w:rPr>
        <w:t>toXML</w:t>
      </w:r>
      <w:proofErr w:type="spellEnd"/>
      <w:r w:rsidR="00DC252C">
        <w:rPr>
          <w:lang w:val="en-US"/>
        </w:rPr>
        <w:t>(</w:t>
      </w:r>
      <w:proofErr w:type="gramEnd"/>
      <w:r w:rsidR="00DC252C">
        <w:rPr>
          <w:lang w:val="en-US"/>
        </w:rPr>
        <w:t>)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00DC252C">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EntailmentGraphRaw()</w:t>
      </w:r>
      <w:proofErr w:type="gramEnd"/>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Paragraph"/>
      </w:pPr>
      <w:bookmarkStart w:id="81" w:name="h.5h0jtccs3fwa" w:colFirst="0" w:colLast="0"/>
      <w:bookmarkEnd w:id="81"/>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addEdgeFromEDA(</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proofErr w:type="spellStart"/>
      <w:r w:rsidRPr="001171DD">
        <w:rPr>
          <w:i/>
          <w:lang w:val="en-US"/>
        </w:rPr>
        <w:t>EntailmentRelation</w:t>
      </w:r>
      <w:proofErr w:type="spellEnd"/>
      <w:r>
        <w:rPr>
          <w:i/>
          <w:lang w:val="en-US"/>
        </w:rPr>
        <w:t xml:space="preserve"> </w:t>
      </w:r>
      <w:proofErr w:type="spellStart"/>
      <w:proofErr w:type="gramStart"/>
      <w:r w:rsidR="0087709E" w:rsidRPr="00DE1B49">
        <w:rPr>
          <w:i/>
          <w:lang w:val="en-US"/>
        </w:rPr>
        <w:t>addEdgeFromFragmentGraph</w:t>
      </w:r>
      <w:proofErr w:type="spellEnd"/>
      <w:r w:rsidR="0087709E" w:rsidRPr="00DE1B49">
        <w:rPr>
          <w:i/>
          <w:lang w:val="en-US"/>
        </w:rPr>
        <w:t>(</w:t>
      </w:r>
      <w:proofErr w:type="spellStart"/>
      <w:proofErr w:type="gramEnd"/>
      <w:r w:rsidR="0087709E" w:rsidRPr="00DE1B49">
        <w:rPr>
          <w:i/>
          <w:lang w:val="en-US"/>
        </w:rPr>
        <w:t>FragmentGraphEdge</w:t>
      </w:r>
      <w:proofErr w:type="spellEnd"/>
      <w:r w:rsidR="0087709E" w:rsidRPr="00DE1B49">
        <w:rPr>
          <w:i/>
          <w:lang w:val="en-US"/>
        </w:rPr>
        <w:t xml:space="preserve"> </w:t>
      </w:r>
      <w:proofErr w:type="spellStart"/>
      <w:r w:rsidR="0087709E" w:rsidRPr="00DE1B49">
        <w:rPr>
          <w:i/>
          <w:lang w:val="en-US"/>
        </w:rPr>
        <w:t>fragmentGraphEdge</w:t>
      </w:r>
      <w:proofErr w:type="spellEnd"/>
      <w:r w:rsidR="0087709E" w:rsidRPr="00DE1B49">
        <w:rPr>
          <w:i/>
          <w:lang w:val="en-US"/>
        </w:rPr>
        <w:t xml:space="preserve">, </w:t>
      </w:r>
      <w:proofErr w:type="spellStart"/>
      <w:r w:rsidR="0087709E" w:rsidRPr="00DE1B49">
        <w:rPr>
          <w:i/>
          <w:lang w:val="en-US"/>
        </w:rPr>
        <w:t>FragmentGraph</w:t>
      </w:r>
      <w:proofErr w:type="spellEnd"/>
      <w:r w:rsidR="0087709E" w:rsidRPr="00DE1B49">
        <w:rPr>
          <w:i/>
          <w:lang w:val="en-US"/>
        </w:rPr>
        <w:t xml:space="preserve"> </w:t>
      </w:r>
      <w:proofErr w:type="spellStart"/>
      <w:r w:rsidR="0087709E" w:rsidRPr="00DE1B49">
        <w:rPr>
          <w:i/>
          <w:lang w:val="en-US"/>
        </w:rPr>
        <w:t>fg</w:t>
      </w:r>
      <w:proofErr w:type="spellEnd"/>
      <w:r w:rsidR="0087709E" w:rsidRPr="00DE1B49">
        <w:rPr>
          <w:i/>
          <w:lang w:val="en-US"/>
        </w:rPr>
        <w:t>)</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proofErr w:type="gramStart"/>
      <w:r w:rsidRPr="00DE1B49">
        <w:rPr>
          <w:lang w:val="en-US"/>
        </w:rPr>
        <w:t>fg</w:t>
      </w:r>
      <w:proofErr w:type="spellEnd"/>
      <w:proofErr w:type="gramEnd"/>
      <w:r w:rsidRPr="00DE1B49">
        <w:rPr>
          <w:lang w:val="en-US"/>
        </w:rPr>
        <w:t xml:space="preserve">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proofErr w:type="spellStart"/>
      <w:r w:rsidRPr="001171DD">
        <w:rPr>
          <w:i/>
          <w:lang w:val="en-US"/>
        </w:rPr>
        <w:t>EntailmentRelation</w:t>
      </w:r>
      <w:proofErr w:type="spellEnd"/>
      <w:r>
        <w:rPr>
          <w:i/>
          <w:lang w:val="en-US"/>
        </w:rPr>
        <w:t xml:space="preserve"> </w:t>
      </w:r>
      <w:proofErr w:type="spellStart"/>
      <w:proofErr w:type="gramStart"/>
      <w:r w:rsidR="0087709E" w:rsidRPr="00DE1B49">
        <w:rPr>
          <w:i/>
          <w:lang w:val="en-US"/>
        </w:rPr>
        <w:t>addEdgeByInduction</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sourceVertex</w:t>
      </w:r>
      <w:proofErr w:type="spellEnd"/>
      <w:r w:rsidR="0087709E" w:rsidRPr="00DE1B49">
        <w:rPr>
          <w:i/>
          <w:lang w:val="en-US"/>
        </w:rPr>
        <w:t>,</w:t>
      </w:r>
      <w:r w:rsidR="0087709E" w:rsidRPr="00DE1B49">
        <w:rPr>
          <w:i/>
          <w:lang w:val="en-US"/>
        </w:rPr>
        <w:br/>
        <w:t xml:space="preserve">                         </w:t>
      </w:r>
      <w:proofErr w:type="spellStart"/>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targetVertex</w:t>
      </w:r>
      <w:proofErr w:type="spellEnd"/>
      <w:r w:rsidR="0087709E" w:rsidRPr="00DE1B49">
        <w:rPr>
          <w:i/>
          <w:lang w:val="en-US"/>
        </w:rPr>
        <w:t>,</w:t>
      </w:r>
      <w:r w:rsidR="0087709E" w:rsidRPr="00DE1B49">
        <w:rPr>
          <w:i/>
          <w:lang w:val="en-US"/>
        </w:rPr>
        <w:br/>
        <w:t xml:space="preserve">                         </w:t>
      </w:r>
      <w:proofErr w:type="spellStart"/>
      <w:r w:rsidR="0087709E" w:rsidRPr="00DE1B49">
        <w:rPr>
          <w:i/>
          <w:lang w:val="en-US"/>
        </w:rPr>
        <w:t>java.lang.Double</w:t>
      </w:r>
      <w:proofErr w:type="spellEnd"/>
      <w:r w:rsidR="0087709E" w:rsidRPr="00DE1B49">
        <w:rPr>
          <w:i/>
          <w:lang w:val="en-US"/>
        </w:rPr>
        <w:t xml:space="preserv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t>
      </w:r>
      <w:proofErr w:type="gramStart"/>
      <w:r w:rsidRPr="00DE1B49">
        <w:rPr>
          <w:lang w:val="en-US"/>
        </w:rPr>
        <w:t>which was added to the graph.</w:t>
      </w:r>
      <w:proofErr w:type="gramEnd"/>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proofErr w:type="spellStart"/>
      <w:r w:rsidRPr="00DE1B49">
        <w:rPr>
          <w:i/>
          <w:lang w:val="en-US"/>
        </w:rPr>
        <w:t>EntailmentUnit</w:t>
      </w:r>
      <w:proofErr w:type="spellEnd"/>
      <w:r w:rsidRPr="00DE1B49">
        <w:rPr>
          <w:i/>
          <w:lang w:val="en-US"/>
        </w:rPr>
        <w:t xml:space="preserve"> </w:t>
      </w:r>
      <w:proofErr w:type="spellStart"/>
      <w:proofErr w:type="gramStart"/>
      <w:r w:rsidR="0087709E" w:rsidRPr="00DE1B49">
        <w:rPr>
          <w:i/>
          <w:lang w:val="en-US"/>
        </w:rPr>
        <w:t>getVertex</w:t>
      </w:r>
      <w:proofErr w:type="spellEnd"/>
      <w:r w:rsidR="0087709E" w:rsidRPr="00DE1B49">
        <w:rPr>
          <w:i/>
          <w:lang w:val="en-US"/>
        </w:rPr>
        <w:t>(</w:t>
      </w:r>
      <w:proofErr w:type="spellStart"/>
      <w:proofErr w:type="gramEnd"/>
      <w:r w:rsidR="0087709E" w:rsidRPr="00DE1B49">
        <w:rPr>
          <w:i/>
          <w:lang w:val="en-US"/>
        </w:rPr>
        <w:t>java.lang.String</w:t>
      </w:r>
      <w:proofErr w:type="spellEnd"/>
      <w:r w:rsidR="0087709E" w:rsidRPr="00DE1B49">
        <w:rPr>
          <w:i/>
          <w:lang w:val="en-US"/>
        </w:rPr>
        <w:t xml:space="preserve">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t>
      </w:r>
      <w:proofErr w:type="gramStart"/>
      <w:r w:rsidRPr="00DE1B49">
        <w:rPr>
          <w:lang w:val="en-US"/>
        </w:rPr>
        <w:t>which corresponds to the given text.</w:t>
      </w:r>
      <w:proofErr w:type="gramEnd"/>
      <w:r w:rsidRPr="00DE1B49">
        <w:rPr>
          <w:lang w:val="en-US"/>
        </w:rPr>
        <w:t xml:space="preserve">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proofErr w:type="spellStart"/>
      <w:r w:rsidRPr="00DE1B49">
        <w:rPr>
          <w:i/>
          <w:lang w:val="en-US"/>
        </w:rPr>
        <w:t>EntailmentUnit</w:t>
      </w:r>
      <w:proofErr w:type="spellEnd"/>
      <w:r>
        <w:rPr>
          <w:i/>
          <w:lang w:val="en-US"/>
        </w:rPr>
        <w:t>&gt;</w:t>
      </w:r>
      <w:r w:rsidRPr="00DE1B49">
        <w:rPr>
          <w:i/>
          <w:lang w:val="en-US"/>
        </w:rPr>
        <w:t xml:space="preserve"> </w:t>
      </w:r>
      <w:proofErr w:type="spellStart"/>
      <w:proofErr w:type="gramStart"/>
      <w:r w:rsidR="0087709E" w:rsidRPr="00DE1B49">
        <w:rPr>
          <w:i/>
        </w:rPr>
        <w:t>getBaseStatements</w:t>
      </w:r>
      <w:proofErr w:type="spellEnd"/>
      <w:r w:rsidR="0087709E" w:rsidRPr="00DE1B49">
        <w:rPr>
          <w:i/>
        </w:rPr>
        <w:t>()</w:t>
      </w:r>
      <w:proofErr w:type="gramEnd"/>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proofErr w:type="spellStart"/>
      <w:r w:rsidRPr="00DE1B49">
        <w:rPr>
          <w:i/>
          <w:lang w:val="en-US"/>
        </w:rPr>
        <w:t>EntailmentUnit</w:t>
      </w:r>
      <w:proofErr w:type="spellEnd"/>
      <w:r>
        <w:rPr>
          <w:i/>
          <w:lang w:val="en-US"/>
        </w:rPr>
        <w:t xml:space="preserve">&gt; </w:t>
      </w:r>
      <w:proofErr w:type="spellStart"/>
      <w:proofErr w:type="gramStart"/>
      <w:r w:rsidR="0087709E" w:rsidRPr="00DE1B49">
        <w:rPr>
          <w:i/>
          <w:lang w:val="en-US"/>
        </w:rPr>
        <w:t>getAllNodes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sourceNode</w:t>
      </w:r>
      <w:proofErr w:type="spellEnd"/>
      <w:r w:rsidR="0087709E" w:rsidRPr="00DE1B49">
        <w:rPr>
          <w:i/>
          <w:lang w:val="en-US"/>
        </w:rPr>
        <w:t xml:space="preserve">, </w:t>
      </w:r>
      <w:proofErr w:type="spellStart"/>
      <w:r w:rsidR="0087709E" w:rsidRPr="00DE1B49">
        <w:rPr>
          <w:i/>
          <w:lang w:val="en-US"/>
        </w:rPr>
        <w:t>Entailme</w:t>
      </w:r>
      <w:r w:rsidR="0087709E" w:rsidRPr="00DE1B49">
        <w:rPr>
          <w:i/>
          <w:lang w:val="en-US"/>
        </w:rPr>
        <w:t>n</w:t>
      </w:r>
      <w:r w:rsidR="0087709E" w:rsidRPr="00DE1B49">
        <w:rPr>
          <w:i/>
          <w:lang w:val="en-US"/>
        </w:rPr>
        <w:t>tUnit</w:t>
      </w:r>
      <w:proofErr w:type="spellEnd"/>
      <w:r w:rsidR="0087709E" w:rsidRPr="00DE1B49">
        <w:rPr>
          <w:i/>
          <w:lang w:val="en-US"/>
        </w:rPr>
        <w:t xml:space="preserve"> </w:t>
      </w:r>
      <w:proofErr w:type="spellStart"/>
      <w:r w:rsidR="0087709E" w:rsidRPr="00DE1B49">
        <w:rPr>
          <w:i/>
          <w:lang w:val="en-US"/>
        </w:rPr>
        <w:t>targetNode</w:t>
      </w:r>
      <w:proofErr w:type="spellEnd"/>
      <w:r w:rsidR="0087709E" w:rsidRPr="00DE1B49">
        <w:rPr>
          <w:i/>
          <w:lang w:val="en-US"/>
        </w:rPr>
        <w:t>, Set&lt;</w:t>
      </w:r>
      <w:proofErr w:type="spellStart"/>
      <w:r w:rsidR="0087709E" w:rsidRPr="00DE1B49">
        <w:rPr>
          <w:i/>
          <w:lang w:val="en-US"/>
        </w:rPr>
        <w:t>EntailmentUnit</w:t>
      </w:r>
      <w:proofErr w:type="spellEnd"/>
      <w:r w:rsidR="0087709E" w:rsidRPr="00DE1B49">
        <w:rPr>
          <w:i/>
          <w:lang w:val="en-US"/>
        </w:rPr>
        <w:t xml:space="preserve">&gt; </w:t>
      </w:r>
      <w:proofErr w:type="spellStart"/>
      <w:r w:rsidR="0087709E" w:rsidRPr="00DE1B49">
        <w:rPr>
          <w:i/>
          <w:lang w:val="en-US"/>
        </w:rPr>
        <w:t>nodesToReturn</w:t>
      </w:r>
      <w:proofErr w:type="spellEnd"/>
      <w:r w:rsidR="0087709E" w:rsidRPr="00DE1B49">
        <w:rPr>
          <w:i/>
          <w:lang w:val="en-US"/>
        </w:rPr>
        <w:t>)</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w:t>
      </w:r>
      <w:proofErr w:type="spellStart"/>
      <w:r w:rsidRPr="00DE1B49">
        <w:rPr>
          <w:lang w:val="en-US"/>
        </w:rPr>
        <w:t>sourceNode</w:t>
      </w:r>
      <w:proofErr w:type="spellEnd"/>
      <w:r w:rsidRPr="00DE1B49">
        <w:rPr>
          <w:lang w:val="en-US"/>
        </w:rPr>
        <w:t xml:space="preserve"> to </w:t>
      </w:r>
      <w:proofErr w:type="spellStart"/>
      <w:r w:rsidRPr="00DE1B49">
        <w:rPr>
          <w:lang w:val="en-US"/>
        </w:rPr>
        <w:t>targetNode</w:t>
      </w:r>
      <w:proofErr w:type="spellEnd"/>
      <w:r w:rsidRPr="00DE1B49">
        <w:rPr>
          <w:lang w:val="en-US"/>
        </w:rPr>
        <w:t xml:space="preserve"> (including the </w:t>
      </w:r>
      <w:proofErr w:type="spellStart"/>
      <w:r w:rsidRPr="00DE1B49">
        <w:rPr>
          <w:lang w:val="en-US"/>
        </w:rPr>
        <w:t>sourc</w:t>
      </w:r>
      <w:r w:rsidRPr="00DE1B49">
        <w:rPr>
          <w:lang w:val="en-US"/>
        </w:rPr>
        <w:t>e</w:t>
      </w:r>
      <w:r w:rsidRPr="00DE1B49">
        <w:rPr>
          <w:lang w:val="en-US"/>
        </w:rPr>
        <w:t>Node</w:t>
      </w:r>
      <w:proofErr w:type="spellEnd"/>
      <w:r w:rsidRPr="00DE1B49">
        <w:rPr>
          <w:lang w:val="en-US"/>
        </w:rPr>
        <w:t xml:space="preserve"> and the </w:t>
      </w:r>
      <w:proofErr w:type="spellStart"/>
      <w:r w:rsidRPr="00DE1B49">
        <w:rPr>
          <w:lang w:val="en-US"/>
        </w:rPr>
        <w:t>targetNode</w:t>
      </w:r>
      <w:proofErr w:type="spellEnd"/>
      <w:r w:rsidRPr="00DE1B49">
        <w:rPr>
          <w:lang w:val="en-US"/>
        </w:rPr>
        <w:t>). If there is</w:t>
      </w:r>
      <w:r w:rsidR="008267B6">
        <w:rPr>
          <w:lang w:val="en-US"/>
        </w:rPr>
        <w:t xml:space="preserve"> no path between the two nodes, it</w:t>
      </w:r>
      <w:r w:rsidRPr="00DE1B49">
        <w:rPr>
          <w:lang w:val="en-US"/>
        </w:rPr>
        <w:t xml:space="preserve"> returns an empty set. If </w:t>
      </w:r>
      <w:proofErr w:type="spellStart"/>
      <w:r w:rsidRPr="00DE1B49">
        <w:rPr>
          <w:lang w:val="en-US"/>
        </w:rPr>
        <w:t>targetNode</w:t>
      </w:r>
      <w:proofErr w:type="spellEnd"/>
      <w:r w:rsidRPr="00DE1B49">
        <w:rPr>
          <w:lang w:val="en-US"/>
        </w:rPr>
        <w:t xml:space="preserve"> is the same as </w:t>
      </w:r>
      <w:proofErr w:type="spellStart"/>
      <w:r w:rsidRPr="00DE1B49">
        <w:rPr>
          <w:lang w:val="en-US"/>
        </w:rPr>
        <w:t>sourceNode</w:t>
      </w:r>
      <w:proofErr w:type="spellEnd"/>
      <w:r w:rsidRPr="00DE1B49">
        <w:rPr>
          <w:lang w:val="en-US"/>
        </w:rPr>
        <w:t>, the method return</w:t>
      </w:r>
      <w:r w:rsidR="00E31180">
        <w:rPr>
          <w:lang w:val="en-US"/>
        </w:rPr>
        <w:t>s</w:t>
      </w:r>
      <w:r w:rsidRPr="00DE1B49">
        <w:rPr>
          <w:lang w:val="en-US"/>
        </w:rPr>
        <w:t xml:space="preserve"> a set with a single EntailmentUnit. The method recu</w:t>
      </w:r>
      <w:r w:rsidRPr="00DE1B49">
        <w:rPr>
          <w:lang w:val="en-US"/>
        </w:rPr>
        <w:t>r</w:t>
      </w:r>
      <w:r w:rsidRPr="00DE1B49">
        <w:rPr>
          <w:lang w:val="en-US"/>
        </w:rPr>
        <w:t xml:space="preserve">sively updates the set </w:t>
      </w:r>
      <w:proofErr w:type="spellStart"/>
      <w:r w:rsidRPr="00DE1B49">
        <w:rPr>
          <w:i/>
          <w:lang w:val="en-US"/>
        </w:rPr>
        <w:t>nodesToReturn</w:t>
      </w:r>
      <w:proofErr w:type="spellEnd"/>
      <w:r w:rsidRPr="00DE1B49">
        <w:rPr>
          <w:lang w:val="en-US"/>
        </w:rPr>
        <w:t>, which it obtains as its param</w:t>
      </w:r>
      <w:r w:rsidRPr="00DE1B49">
        <w:rPr>
          <w:lang w:val="en-US"/>
        </w:rPr>
        <w:t>e</w:t>
      </w:r>
      <w:r w:rsidRPr="00DE1B49">
        <w:rPr>
          <w:lang w:val="en-US"/>
        </w:rPr>
        <w:t>ter.</w:t>
      </w:r>
    </w:p>
    <w:p w:rsidR="0087709E" w:rsidRPr="00DE1B49" w:rsidRDefault="0087709E" w:rsidP="00675094">
      <w:pPr>
        <w:numPr>
          <w:ilvl w:val="2"/>
          <w:numId w:val="80"/>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sourceNode</w:t>
      </w:r>
      <w:proofErr w:type="spellEnd"/>
      <w:r w:rsidRPr="00DE1B49">
        <w:rPr>
          <w:lang w:val="en-US"/>
        </w:rPr>
        <w:t xml:space="preserv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targetNode</w:t>
      </w:r>
      <w:proofErr w:type="spellEnd"/>
      <w:r w:rsidRPr="00DE1B49">
        <w:rPr>
          <w:lang w:val="en-US"/>
        </w:rPr>
        <w:t xml:space="preserv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nodesToReturn</w:t>
      </w:r>
      <w:proofErr w:type="spellEnd"/>
      <w:r w:rsidRPr="00DE1B49">
        <w:rPr>
          <w:lang w:val="en-US"/>
        </w:rPr>
        <w:t xml:space="preserve">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proofErr w:type="spellStart"/>
      <w:r w:rsidRPr="001171DD">
        <w:rPr>
          <w:i/>
          <w:lang w:val="en-US"/>
        </w:rPr>
        <w:t>Hashtable</w:t>
      </w:r>
      <w:proofErr w:type="spellEnd"/>
      <w:r w:rsidRPr="001171DD">
        <w:rPr>
          <w:i/>
          <w:lang w:val="en-US"/>
        </w:rPr>
        <w:t>&lt;Integer, Set&lt;</w:t>
      </w:r>
      <w:proofErr w:type="spellStart"/>
      <w:r w:rsidRPr="001171DD">
        <w:rPr>
          <w:i/>
          <w:lang w:val="en-US"/>
        </w:rPr>
        <w:t>EntailmentUnit</w:t>
      </w:r>
      <w:proofErr w:type="spellEnd"/>
      <w:r w:rsidRPr="001171DD">
        <w:rPr>
          <w:i/>
          <w:lang w:val="en-US"/>
        </w:rPr>
        <w:t>&gt;&gt;</w:t>
      </w:r>
      <w:r>
        <w:rPr>
          <w:i/>
          <w:lang w:val="en-US"/>
        </w:rPr>
        <w:br/>
      </w:r>
      <w:r w:rsidRPr="001171DD">
        <w:rPr>
          <w:i/>
          <w:lang w:val="en-US"/>
        </w:rPr>
        <w:t xml:space="preserve"> </w:t>
      </w:r>
      <w:proofErr w:type="spellStart"/>
      <w:proofErr w:type="gramStart"/>
      <w:r w:rsidR="0087709E" w:rsidRPr="001171DD">
        <w:rPr>
          <w:i/>
          <w:lang w:val="en-US"/>
        </w:rPr>
        <w:t>getFragment</w:t>
      </w:r>
      <w:r w:rsidR="0087709E" w:rsidRPr="00DE1B49">
        <w:rPr>
          <w:i/>
          <w:lang w:val="en-US"/>
        </w:rPr>
        <w:t>GraphNodes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baseStatementNode</w:t>
      </w:r>
      <w:proofErr w:type="spellEnd"/>
      <w:r w:rsidR="0087709E" w:rsidRPr="00DE1B49">
        <w:rPr>
          <w:i/>
          <w:lang w:val="en-US"/>
        </w:rPr>
        <w:t xml:space="preserve">, String </w:t>
      </w:r>
      <w:proofErr w:type="spellStart"/>
      <w:r w:rsidR="0087709E" w:rsidRPr="00DE1B49">
        <w:rPr>
          <w:i/>
          <w:lang w:val="en-US"/>
        </w:rPr>
        <w:t>co</w:t>
      </w:r>
      <w:r w:rsidR="0087709E" w:rsidRPr="00DE1B49">
        <w:rPr>
          <w:i/>
          <w:lang w:val="en-US"/>
        </w:rPr>
        <w:t>m</w:t>
      </w:r>
      <w:r w:rsidR="0087709E" w:rsidRPr="00DE1B49">
        <w:rPr>
          <w:i/>
          <w:lang w:val="en-US"/>
        </w:rPr>
        <w:t>pleteStatementText</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@return (</w:t>
      </w:r>
      <w:proofErr w:type="spellStart"/>
      <w:r w:rsidRPr="00DE1B49">
        <w:rPr>
          <w:lang w:val="en-US"/>
        </w:rPr>
        <w:t>Hashtable</w:t>
      </w:r>
      <w:proofErr w:type="spellEnd"/>
      <w:r w:rsidRPr="00DE1B49">
        <w:rPr>
          <w:lang w:val="en-US"/>
        </w:rPr>
        <w:t>&lt;Integer, Set&lt;</w:t>
      </w:r>
      <w:proofErr w:type="spellStart"/>
      <w:r w:rsidRPr="00DE1B49">
        <w:rPr>
          <w:lang w:val="en-US"/>
        </w:rPr>
        <w:t>EntailmentUnit</w:t>
      </w:r>
      <w:proofErr w:type="spellEnd"/>
      <w:r w:rsidRPr="00DE1B49">
        <w:rPr>
          <w:lang w:val="en-US"/>
        </w:rPr>
        <w:t xml:space="preserve">&gt;&gt;)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 xml:space="preserve">fiers), which are the keys of the </w:t>
      </w:r>
      <w:proofErr w:type="spellStart"/>
      <w:r w:rsidRPr="00DE1B49">
        <w:rPr>
          <w:lang w:val="en-US"/>
        </w:rPr>
        <w:t>Hashtable</w:t>
      </w:r>
      <w:proofErr w:type="spellEnd"/>
      <w:r w:rsidRPr="00DE1B49">
        <w:rPr>
          <w:lang w:val="en-US"/>
        </w:rPr>
        <w:t>.</w:t>
      </w:r>
    </w:p>
    <w:p w:rsidR="0087709E" w:rsidRPr="00DE1B49" w:rsidRDefault="0087709E" w:rsidP="00675094">
      <w:pPr>
        <w:numPr>
          <w:ilvl w:val="2"/>
          <w:numId w:val="67"/>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baseStatementNode</w:t>
      </w:r>
      <w:proofErr w:type="spellEnd"/>
      <w:r w:rsidRPr="00DE1B49">
        <w:rPr>
          <w:lang w:val="en-US"/>
        </w:rPr>
        <w:t xml:space="preserv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proofErr w:type="gramStart"/>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completeStatementText</w:t>
      </w:r>
      <w:proofErr w:type="spellEnd"/>
      <w:proofErr w:type="gramEnd"/>
      <w:r w:rsidRPr="00DE1B49">
        <w:rPr>
          <w:lang w:val="en-US"/>
        </w:rPr>
        <w:t xml:space="preserve">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w:t>
      </w:r>
      <w:proofErr w:type="spellStart"/>
      <w:r w:rsidRPr="001171DD">
        <w:rPr>
          <w:i/>
          <w:lang w:val="en-US"/>
        </w:rPr>
        <w:t>EntailmentUnit</w:t>
      </w:r>
      <w:proofErr w:type="spellEnd"/>
      <w:r w:rsidRPr="001171DD">
        <w:rPr>
          <w:i/>
          <w:lang w:val="en-US"/>
        </w:rPr>
        <w:t>&gt;</w:t>
      </w:r>
      <w:r>
        <w:rPr>
          <w:i/>
          <w:lang w:val="en-US"/>
        </w:rPr>
        <w:t xml:space="preserve"> </w:t>
      </w:r>
      <w:proofErr w:type="spellStart"/>
      <w:proofErr w:type="gramStart"/>
      <w:r w:rsidR="0087709E" w:rsidRPr="00DE1B49">
        <w:rPr>
          <w:i/>
          <w:lang w:val="en-US"/>
        </w:rPr>
        <w:t>getEntailingNodes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node)</w:t>
      </w:r>
    </w:p>
    <w:p w:rsidR="0087709E" w:rsidRPr="00DE1B49" w:rsidRDefault="001171DD" w:rsidP="0087709E">
      <w:pPr>
        <w:ind w:left="1440"/>
        <w:rPr>
          <w:lang w:val="en-US"/>
        </w:rPr>
      </w:pPr>
      <w:r w:rsidRPr="001171DD">
        <w:rPr>
          <w:i/>
          <w:lang w:val="en-US"/>
        </w:rPr>
        <w:t>Set&lt;</w:t>
      </w:r>
      <w:proofErr w:type="spellStart"/>
      <w:r w:rsidRPr="001171DD">
        <w:rPr>
          <w:i/>
          <w:lang w:val="en-US"/>
        </w:rPr>
        <w:t>EntailmentUnit</w:t>
      </w:r>
      <w:proofErr w:type="spellEnd"/>
      <w:r w:rsidRPr="001171DD">
        <w:rPr>
          <w:i/>
          <w:lang w:val="en-US"/>
        </w:rPr>
        <w:t xml:space="preserve">&gt; </w:t>
      </w:r>
      <w:proofErr w:type="spellStart"/>
      <w:proofErr w:type="gramStart"/>
      <w:r w:rsidR="0087709E" w:rsidRPr="00DE1B49">
        <w:rPr>
          <w:i/>
          <w:lang w:val="en-US"/>
        </w:rPr>
        <w:t>getEntailingNodes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node, </w:t>
      </w:r>
      <w:proofErr w:type="spellStart"/>
      <w:r w:rsidR="0087709E" w:rsidRPr="00DE1B49">
        <w:rPr>
          <w:i/>
          <w:lang w:val="en-US"/>
        </w:rPr>
        <w:t>int</w:t>
      </w:r>
      <w:proofErr w:type="spellEnd"/>
      <w:r w:rsidR="0087709E" w:rsidRPr="00DE1B49">
        <w:rPr>
          <w:i/>
          <w:lang w:val="en-US"/>
        </w:rPr>
        <w:t xml:space="preserve">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w:t>
      </w:r>
      <w:proofErr w:type="spellStart"/>
      <w:r w:rsidRPr="001171DD">
        <w:rPr>
          <w:i/>
          <w:lang w:val="en-US"/>
        </w:rPr>
        <w:t>EntailmentUnit</w:t>
      </w:r>
      <w:proofErr w:type="spellEnd"/>
      <w:r w:rsidRPr="001171DD">
        <w:rPr>
          <w:i/>
          <w:lang w:val="en-US"/>
        </w:rPr>
        <w: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node</w:t>
      </w:r>
      <w:r w:rsidR="00B77A7A">
        <w:rPr>
          <w:i/>
          <w:lang w:val="en-US"/>
        </w:rPr>
        <w:t xml:space="preserve">, </w:t>
      </w:r>
      <w:proofErr w:type="spellStart"/>
      <w:r w:rsidR="00181B67" w:rsidRPr="007D429F">
        <w:rPr>
          <w:i/>
          <w:lang w:val="en-US"/>
        </w:rPr>
        <w:t>boolean</w:t>
      </w:r>
      <w:proofErr w:type="spellEnd"/>
      <w:r w:rsidR="00181B67" w:rsidRPr="007D429F">
        <w:rPr>
          <w:i/>
          <w:lang w:val="en-US"/>
        </w:rPr>
        <w:t xml:space="preserve"> </w:t>
      </w:r>
      <w:proofErr w:type="spellStart"/>
      <w:r w:rsidR="00181B67" w:rsidRPr="007D429F">
        <w:rPr>
          <w:i/>
          <w:lang w:val="en-US"/>
        </w:rPr>
        <w:t>i</w:t>
      </w:r>
      <w:r w:rsidR="00181B67" w:rsidRPr="007D429F">
        <w:rPr>
          <w:i/>
          <w:lang w:val="en-US"/>
        </w:rPr>
        <w:t>s</w:t>
      </w:r>
      <w:r w:rsidR="00181B67" w:rsidRPr="007D429F">
        <w:rPr>
          <w:i/>
          <w:lang w:val="en-US"/>
        </w:rPr>
        <w:t>SameGraph</w:t>
      </w:r>
      <w:proofErr w:type="spellEnd"/>
      <w:r w:rsidR="0087709E" w:rsidRPr="00DE1B49">
        <w:rPr>
          <w:i/>
          <w:lang w:val="en-US"/>
        </w:rPr>
        <w:t>)</w:t>
      </w:r>
    </w:p>
    <w:p w:rsidR="0087709E" w:rsidRPr="00DE1B49" w:rsidRDefault="001171DD" w:rsidP="0087709E">
      <w:pPr>
        <w:ind w:left="1440"/>
        <w:rPr>
          <w:lang w:val="en-US"/>
        </w:rPr>
      </w:pPr>
      <w:r w:rsidRPr="001171DD">
        <w:rPr>
          <w:i/>
          <w:lang w:val="en-US"/>
        </w:rPr>
        <w:t>Set&lt;</w:t>
      </w:r>
      <w:proofErr w:type="spellStart"/>
      <w:r w:rsidRPr="001171DD">
        <w:rPr>
          <w:i/>
          <w:lang w:val="en-US"/>
        </w:rPr>
        <w:t>EntailmentUnit</w:t>
      </w:r>
      <w:proofErr w:type="spellEnd"/>
      <w:r w:rsidRPr="001171DD">
        <w:rPr>
          <w:i/>
          <w:lang w:val="en-US"/>
        </w:rPr>
        <w: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node, </w:t>
      </w:r>
      <w:proofErr w:type="spellStart"/>
      <w:r w:rsidR="0087709E" w:rsidRPr="00DE1B49">
        <w:rPr>
          <w:i/>
          <w:lang w:val="en-US"/>
        </w:rPr>
        <w:t>int</w:t>
      </w:r>
      <w:proofErr w:type="spellEnd"/>
      <w:r w:rsidR="0087709E" w:rsidRPr="00DE1B49">
        <w:rPr>
          <w:i/>
          <w:lang w:val="en-US"/>
        </w:rPr>
        <w:t xml:space="preserve"> level</w:t>
      </w:r>
      <w:r w:rsidR="00B77A7A">
        <w:rPr>
          <w:i/>
          <w:lang w:val="en-US"/>
        </w:rPr>
        <w:t>,</w:t>
      </w:r>
      <w:r w:rsidR="00B77A7A" w:rsidRPr="00B77A7A">
        <w:rPr>
          <w:i/>
          <w:lang w:val="en-US"/>
        </w:rPr>
        <w:t xml:space="preserve"> </w:t>
      </w:r>
      <w:r w:rsidR="00B77A7A">
        <w:rPr>
          <w:i/>
          <w:lang w:val="en-US"/>
        </w:rPr>
        <w:t xml:space="preserve"> </w:t>
      </w:r>
      <w:proofErr w:type="spellStart"/>
      <w:r w:rsidR="00B77A7A" w:rsidRPr="00B77A7A">
        <w:rPr>
          <w:i/>
          <w:lang w:val="en-US"/>
        </w:rPr>
        <w:t>boolean</w:t>
      </w:r>
      <w:proofErr w:type="spellEnd"/>
      <w:r w:rsidR="00B77A7A" w:rsidRPr="00B77A7A">
        <w:rPr>
          <w:i/>
          <w:lang w:val="en-US"/>
        </w:rPr>
        <w:t xml:space="preserve"> </w:t>
      </w:r>
      <w:proofErr w:type="spellStart"/>
      <w:r w:rsidR="00B77A7A" w:rsidRPr="00B77A7A">
        <w:rPr>
          <w:i/>
          <w:lang w:val="en-US"/>
        </w:rPr>
        <w:t>isSameGraph</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w:t>
      </w:r>
      <w:proofErr w:type="spellStart"/>
      <w:r>
        <w:rPr>
          <w:lang w:val="en-US"/>
        </w:rPr>
        <w:t>param</w:t>
      </w:r>
      <w:proofErr w:type="spellEnd"/>
      <w:r>
        <w:rPr>
          <w:lang w:val="en-US"/>
        </w:rPr>
        <w:t xml:space="preserve"> </w:t>
      </w:r>
      <w:proofErr w:type="spellStart"/>
      <w:r w:rsidR="00181B67" w:rsidRPr="007D429F">
        <w:rPr>
          <w:iCs/>
          <w:lang w:val="en-US"/>
        </w:rPr>
        <w:t>isSameGraph</w:t>
      </w:r>
      <w:proofErr w:type="spellEnd"/>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w:t>
      </w:r>
      <w:proofErr w:type="spellEnd"/>
      <w:r w:rsidR="0087709E" w:rsidRPr="00DE1B49">
        <w:rPr>
          <w:i/>
          <w:lang w:val="en-US"/>
        </w:rPr>
        <w:t>(</w:t>
      </w:r>
      <w:proofErr w:type="spellStart"/>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entailingNode</w:t>
      </w:r>
      <w:proofErr w:type="spellEnd"/>
      <w:r w:rsidR="0087709E" w:rsidRPr="00DE1B49">
        <w:rPr>
          <w:i/>
          <w:lang w:val="en-US"/>
        </w:rPr>
        <w:t xml:space="preserve">, </w:t>
      </w:r>
      <w:proofErr w:type="spellStart"/>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e</w:t>
      </w:r>
      <w:r w:rsidR="0087709E" w:rsidRPr="00DE1B49">
        <w:rPr>
          <w:i/>
          <w:lang w:val="en-US"/>
        </w:rPr>
        <w:t>n</w:t>
      </w:r>
      <w:r w:rsidR="0087709E" w:rsidRPr="00DE1B49">
        <w:rPr>
          <w:i/>
          <w:lang w:val="en-US"/>
        </w:rPr>
        <w:t>tailedNode</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w:t>
      </w:r>
      <w:proofErr w:type="spellStart"/>
      <w:r w:rsidRPr="00DE1B49">
        <w:rPr>
          <w:lang w:val="en-US"/>
        </w:rPr>
        <w:t>e</w:t>
      </w:r>
      <w:r w:rsidRPr="00DE1B49">
        <w:rPr>
          <w:lang w:val="en-US"/>
        </w:rPr>
        <w:t>n</w:t>
      </w:r>
      <w:r w:rsidRPr="00DE1B49">
        <w:rPr>
          <w:lang w:val="en-US"/>
        </w:rPr>
        <w:t>tailingNode</w:t>
      </w:r>
      <w:proofErr w:type="spellEnd"/>
      <w:r w:rsidRPr="00DE1B49">
        <w:rPr>
          <w:lang w:val="en-US"/>
        </w:rPr>
        <w:t xml:space="preserve"> -&gt; </w:t>
      </w:r>
      <w:proofErr w:type="spellStart"/>
      <w:r w:rsidRPr="00DE1B49">
        <w:rPr>
          <w:lang w:val="en-US"/>
        </w:rPr>
        <w:t>entailedNode</w:t>
      </w:r>
      <w:proofErr w:type="spellEnd"/>
      <w:r w:rsidRPr="00DE1B49">
        <w:rPr>
          <w:lang w:val="en-US"/>
        </w:rPr>
        <w:t xml:space="preserv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entailingNode</w:t>
      </w:r>
      <w:proofErr w:type="spellEnd"/>
      <w:r w:rsidRPr="00DE1B49">
        <w:rPr>
          <w:lang w:val="en-US"/>
        </w:rPr>
        <w:t xml:space="preserv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entailedNode</w:t>
      </w:r>
      <w:proofErr w:type="spellEnd"/>
      <w:r w:rsidRPr="00DE1B49">
        <w:rPr>
          <w:lang w:val="en-US"/>
        </w:rPr>
        <w:t xml:space="preserv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isEntailmentInAnyDirection</w:t>
      </w:r>
      <w:proofErr w:type="spellEnd"/>
      <w:r w:rsidR="0087709E" w:rsidRPr="00DE1B49">
        <w:rPr>
          <w:i/>
          <w:lang w:val="en-US"/>
        </w:rPr>
        <w:t>(</w:t>
      </w:r>
      <w:proofErr w:type="spellStart"/>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nodeA</w:t>
      </w:r>
      <w:proofErr w:type="spellEnd"/>
      <w:r w:rsidR="0087709E" w:rsidRPr="00DE1B49">
        <w:rPr>
          <w:i/>
          <w:lang w:val="en-US"/>
        </w:rPr>
        <w:t xml:space="preserve">, </w:t>
      </w:r>
      <w:proofErr w:type="spellStart"/>
      <w:r w:rsidR="0087709E" w:rsidRPr="00DE1B49">
        <w:rPr>
          <w:i/>
          <w:lang w:val="en-US"/>
        </w:rPr>
        <w:t>Entailme</w:t>
      </w:r>
      <w:r w:rsidR="0087709E" w:rsidRPr="00DE1B49">
        <w:rPr>
          <w:i/>
          <w:lang w:val="en-US"/>
        </w:rPr>
        <w:t>n</w:t>
      </w:r>
      <w:r w:rsidR="0087709E" w:rsidRPr="00DE1B49">
        <w:rPr>
          <w:i/>
          <w:lang w:val="en-US"/>
        </w:rPr>
        <w:t>tUnit</w:t>
      </w:r>
      <w:proofErr w:type="spellEnd"/>
      <w:r w:rsidR="0087709E" w:rsidRPr="00DE1B49">
        <w:rPr>
          <w:i/>
          <w:lang w:val="en-US"/>
        </w:rPr>
        <w:t xml:space="preserve"> </w:t>
      </w:r>
      <w:proofErr w:type="spellStart"/>
      <w:r w:rsidR="0087709E" w:rsidRPr="00DE1B49">
        <w:rPr>
          <w:i/>
          <w:lang w:val="en-US"/>
        </w:rPr>
        <w:t>nodeB</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r w:rsidRPr="00DE1B49">
        <w:rPr>
          <w:lang w:val="en-US"/>
        </w:rPr>
        <w:t>boolean</w:t>
      </w:r>
      <w:proofErr w:type="spell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necting the two given nodes in any direction (</w:t>
      </w:r>
      <w:proofErr w:type="spellStart"/>
      <w:r w:rsidRPr="00DE1B49">
        <w:rPr>
          <w:lang w:val="en-US"/>
        </w:rPr>
        <w:t>nodeA</w:t>
      </w:r>
      <w:proofErr w:type="spellEnd"/>
      <w:r w:rsidRPr="00DE1B49">
        <w:rPr>
          <w:lang w:val="en-US"/>
        </w:rPr>
        <w:t xml:space="preserve">-&gt; </w:t>
      </w:r>
      <w:proofErr w:type="spellStart"/>
      <w:r w:rsidRPr="00DE1B49">
        <w:rPr>
          <w:lang w:val="en-US"/>
        </w:rPr>
        <w:t>nodeB</w:t>
      </w:r>
      <w:proofErr w:type="spellEnd"/>
      <w:r w:rsidRPr="00DE1B49">
        <w:rPr>
          <w:lang w:val="en-US"/>
        </w:rPr>
        <w:t xml:space="preserve"> or </w:t>
      </w:r>
      <w:proofErr w:type="spellStart"/>
      <w:r w:rsidRPr="00DE1B49">
        <w:rPr>
          <w:lang w:val="en-US"/>
        </w:rPr>
        <w:t>nodeB</w:t>
      </w:r>
      <w:proofErr w:type="spellEnd"/>
      <w:r w:rsidRPr="00DE1B49">
        <w:rPr>
          <w:lang w:val="en-US"/>
        </w:rPr>
        <w:t xml:space="preserve"> -&gt; </w:t>
      </w:r>
      <w:proofErr w:type="spellStart"/>
      <w:r w:rsidRPr="00DE1B49">
        <w:rPr>
          <w:lang w:val="en-US"/>
        </w:rPr>
        <w:t>nodeA</w:t>
      </w:r>
      <w:proofErr w:type="spellEnd"/>
      <w:r w:rsidRPr="00DE1B49">
        <w:rPr>
          <w:lang w:val="en-US"/>
        </w:rPr>
        <w:t xml:space="preserve">).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w:t>
      </w:r>
      <w:proofErr w:type="spellStart"/>
      <w:r w:rsidRPr="00DE1B49">
        <w:t>param</w:t>
      </w:r>
      <w:proofErr w:type="spellEnd"/>
      <w:r w:rsidRPr="00DE1B49">
        <w:t xml:space="preserve"> </w:t>
      </w:r>
      <w:proofErr w:type="spellStart"/>
      <w:r w:rsidRPr="00DE1B49">
        <w:t>nodeA</w:t>
      </w:r>
      <w:proofErr w:type="spellEnd"/>
      <w:r w:rsidRPr="00DE1B49">
        <w:t xml:space="preserve"> </w:t>
      </w:r>
    </w:p>
    <w:p w:rsidR="0087709E" w:rsidRPr="00DE1B49" w:rsidRDefault="0087709E" w:rsidP="00675094">
      <w:pPr>
        <w:numPr>
          <w:ilvl w:val="2"/>
          <w:numId w:val="67"/>
        </w:numPr>
        <w:spacing w:line="276" w:lineRule="auto"/>
        <w:ind w:hanging="359"/>
      </w:pPr>
      <w:r w:rsidRPr="00DE1B49">
        <w:t>@</w:t>
      </w:r>
      <w:proofErr w:type="spellStart"/>
      <w:r w:rsidRPr="00DE1B49">
        <w:t>param</w:t>
      </w:r>
      <w:proofErr w:type="spellEnd"/>
      <w:r w:rsidRPr="00DE1B49">
        <w:t xml:space="preserve"> </w:t>
      </w:r>
      <w:proofErr w:type="spellStart"/>
      <w:r w:rsidRPr="00DE1B49">
        <w:t>nodeB</w:t>
      </w:r>
      <w:proofErr w:type="spellEnd"/>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w:t>
      </w:r>
      <w:proofErr w:type="spellStart"/>
      <w:r>
        <w:rPr>
          <w:i/>
          <w:lang w:val="en-US"/>
        </w:rPr>
        <w:t>java.lang.String</w:t>
      </w:r>
      <w:proofErr w:type="spellEnd"/>
      <w:r>
        <w:rPr>
          <w:i/>
          <w:lang w:val="en-US"/>
        </w:rPr>
        <w:t xml:space="preserve"> filename)</w:t>
      </w:r>
    </w:p>
    <w:p w:rsidR="004A7E0D" w:rsidRPr="007D429F" w:rsidRDefault="004A7E0D" w:rsidP="009301E8">
      <w:pPr>
        <w:ind w:left="1440"/>
        <w:rPr>
          <w:iCs/>
          <w:lang w:val="en-US"/>
        </w:rPr>
      </w:pPr>
      <w:r>
        <w:rPr>
          <w:iCs/>
          <w:lang w:val="en-US"/>
        </w:rPr>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lastRenderedPageBreak/>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proofErr w:type="spellStart"/>
      <w:proofErr w:type="gramStart"/>
      <w:r>
        <w:rPr>
          <w:i/>
          <w:lang w:val="en-US"/>
        </w:rPr>
        <w:t>java.lang.String</w:t>
      </w:r>
      <w:proofErr w:type="spellEnd"/>
      <w:r>
        <w:rPr>
          <w:i/>
          <w:lang w:val="en-US"/>
        </w:rPr>
        <w:t xml:space="preserve">  </w:t>
      </w:r>
      <w:proofErr w:type="spellStart"/>
      <w:r w:rsidR="009301E8">
        <w:rPr>
          <w:i/>
          <w:lang w:val="en-US"/>
        </w:rPr>
        <w:t>toDOT</w:t>
      </w:r>
      <w:proofErr w:type="spellEnd"/>
      <w:proofErr w:type="gramEnd"/>
      <w:r w:rsidR="009301E8" w:rsidRPr="00DE1B49">
        <w:rPr>
          <w:i/>
          <w:lang w:val="en-US"/>
        </w:rPr>
        <w:t>()</w:t>
      </w:r>
    </w:p>
    <w:p w:rsidR="00D6614A" w:rsidRDefault="00E73BAF" w:rsidP="009301E8">
      <w:pPr>
        <w:ind w:left="1440"/>
        <w:rPr>
          <w:i/>
          <w:lang w:val="en-US"/>
        </w:rPr>
      </w:pPr>
      <w:proofErr w:type="gramStart"/>
      <w:r>
        <w:rPr>
          <w:i/>
          <w:lang w:val="en-US"/>
        </w:rPr>
        <w:t>void</w:t>
      </w:r>
      <w:proofErr w:type="gramEnd"/>
      <w:r>
        <w:rPr>
          <w:i/>
          <w:lang w:val="en-US"/>
        </w:rPr>
        <w:t xml:space="preserve"> </w:t>
      </w:r>
      <w:proofErr w:type="spellStart"/>
      <w:r w:rsidR="00D6614A">
        <w:rPr>
          <w:i/>
          <w:lang w:val="en-US"/>
        </w:rPr>
        <w:t>toDOT</w:t>
      </w:r>
      <w:proofErr w:type="spellEnd"/>
      <w:r w:rsidR="00D6614A">
        <w:rPr>
          <w:i/>
          <w:lang w:val="en-US"/>
        </w:rPr>
        <w:t>(</w:t>
      </w:r>
      <w:proofErr w:type="spellStart"/>
      <w:r w:rsidR="00D6614A">
        <w:rPr>
          <w:i/>
          <w:lang w:val="en-US"/>
        </w:rPr>
        <w:t>java.lang.String</w:t>
      </w:r>
      <w:proofErr w:type="spellEnd"/>
      <w:r w:rsidR="00D6614A">
        <w:rPr>
          <w:i/>
          <w:lang w:val="en-US"/>
        </w:rPr>
        <w:t xml:space="preserve">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(http://en.wikipedia.org/wiki/DOT</w:t>
      </w:r>
      <w:proofErr w:type="gramStart"/>
      <w:r w:rsidR="00B5558B" w:rsidRPr="00EE5F39">
        <w:rPr>
          <w:lang w:val="en-US"/>
        </w:rPr>
        <w:t>_(</w:t>
      </w:r>
      <w:proofErr w:type="gramEnd"/>
      <w:r w:rsidR="00B5558B" w:rsidRPr="00EE5F39">
        <w:rPr>
          <w:lang w:val="en-US"/>
        </w:rPr>
        <w:t xml:space="preserve">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proofErr w:type="gramStart"/>
      <w:r>
        <w:t>throws</w:t>
      </w:r>
      <w:proofErr w:type="gramEnd"/>
      <w:r>
        <w:t xml:space="preserve"> </w:t>
      </w:r>
      <w:proofErr w:type="spellStart"/>
      <w:r w:rsidR="0058151C">
        <w:t>IOException</w:t>
      </w:r>
      <w:proofErr w:type="spellEnd"/>
      <w:r w:rsidR="0058151C">
        <w:t xml:space="preserve">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proofErr w:type="spellStart"/>
      <w:proofErr w:type="gramStart"/>
      <w:r w:rsidRPr="00DE1B49">
        <w:rPr>
          <w:i/>
          <w:lang w:val="en-US"/>
        </w:rPr>
        <w:t>getSampleOutput</w:t>
      </w:r>
      <w:proofErr w:type="spellEnd"/>
      <w:r w:rsidRPr="00DE1B49">
        <w:rPr>
          <w:i/>
          <w:lang w:val="en-US"/>
        </w:rPr>
        <w:t>(</w:t>
      </w:r>
      <w:proofErr w:type="spellStart"/>
      <w:proofErr w:type="gramEnd"/>
      <w:r w:rsidRPr="00DE1B49">
        <w:rPr>
          <w:i/>
          <w:lang w:val="en-US"/>
        </w:rPr>
        <w:t>boolean</w:t>
      </w:r>
      <w:proofErr w:type="spellEnd"/>
      <w:r w:rsidRPr="00DE1B49">
        <w:rPr>
          <w:i/>
          <w:lang w:val="en-US"/>
        </w:rPr>
        <w:t xml:space="preserve"> </w:t>
      </w:r>
      <w:proofErr w:type="spellStart"/>
      <w:r w:rsidRPr="00DE1B49">
        <w:rPr>
          <w:i/>
          <w:lang w:val="en-US"/>
        </w:rPr>
        <w:t>randomEdges</w:t>
      </w:r>
      <w:proofErr w:type="spellEnd"/>
      <w:r w:rsidRPr="00DE1B49">
        <w:rPr>
          <w:i/>
          <w:lang w:val="en-US"/>
        </w:rPr>
        <w:t>)</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proofErr w:type="spellStart"/>
      <w:proofErr w:type="gramStart"/>
      <w:r w:rsidRPr="00DE1B49">
        <w:rPr>
          <w:i/>
          <w:lang w:val="en-US"/>
        </w:rPr>
        <w:t>toString</w:t>
      </w:r>
      <w:proofErr w:type="spellEnd"/>
      <w:r w:rsidRPr="00DE1B49">
        <w:rPr>
          <w:lang w:val="en-US"/>
        </w:rPr>
        <w:t>()</w:t>
      </w:r>
      <w:proofErr w:type="gramEnd"/>
    </w:p>
    <w:p w:rsidR="0087709E" w:rsidRPr="00DE1B49" w:rsidRDefault="0087709E" w:rsidP="00EE162A">
      <w:pPr>
        <w:pStyle w:val="Heading4"/>
      </w:pPr>
      <w:bookmarkStart w:id="82" w:name="h.z5n4dsecf7az" w:colFirst="0" w:colLast="0"/>
      <w:bookmarkStart w:id="83" w:name="_Ref359326743"/>
      <w:bookmarkEnd w:id="82"/>
      <w:proofErr w:type="gramStart"/>
      <w:r w:rsidRPr="00DE1B49">
        <w:t>class</w:t>
      </w:r>
      <w:proofErr w:type="gramEnd"/>
      <w:r w:rsidRPr="00DE1B49">
        <w:t xml:space="preserve">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83"/>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en-US" w:eastAsia="en-US" w:bidi="he-IL"/>
        </w:rPr>
        <w:lastRenderedPageBreak/>
        <w:drawing>
          <wp:inline distT="0" distB="0" distL="0" distR="0" wp14:anchorId="4074D7F4" wp14:editId="5D8D7824">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Paragraph"/>
      </w:pPr>
      <w:bookmarkStart w:id="84" w:name="h.ra7f598pvkrl" w:colFirst="0" w:colLast="0"/>
      <w:bookmarkEnd w:id="84"/>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w:t>
      </w:r>
      <w:r w:rsidR="0087709E" w:rsidRPr="00DE1B49">
        <w:rPr>
          <w:lang w:val="en-US"/>
        </w:rPr>
        <w:t>n</w:t>
      </w:r>
      <w:r w:rsidR="0087709E" w:rsidRPr="00DE1B49">
        <w:rPr>
          <w:lang w:val="en-US"/>
        </w:rPr>
        <w:t>tion-s, represented by the canonical text.</w:t>
      </w:r>
    </w:p>
    <w:p w:rsidR="0087709E" w:rsidRPr="00DE1B49" w:rsidRDefault="00BB6576" w:rsidP="00675094">
      <w:pPr>
        <w:numPr>
          <w:ilvl w:val="1"/>
          <w:numId w:val="47"/>
        </w:numPr>
        <w:spacing w:line="276" w:lineRule="auto"/>
        <w:ind w:hanging="359"/>
      </w:pPr>
      <w:proofErr w:type="gramStart"/>
      <w:r>
        <w:rPr>
          <w:i/>
          <w:lang w:val="en-US"/>
        </w:rPr>
        <w:t>int</w:t>
      </w:r>
      <w:proofErr w:type="gramEnd"/>
      <w:r>
        <w:rPr>
          <w:i/>
          <w:lang w:val="en-US"/>
        </w:rPr>
        <w:t xml:space="preserve">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proofErr w:type="spellStart"/>
      <w:r w:rsidR="0059543A" w:rsidRPr="00DE1B49">
        <w:rPr>
          <w:i/>
          <w:lang w:val="en-US"/>
        </w:rPr>
        <w:t>java.lang</w:t>
      </w:r>
      <w:proofErr w:type="spellEnd"/>
      <w:r w:rsidR="0059543A">
        <w:rPr>
          <w:i/>
          <w:lang w:val="en-US"/>
        </w:rPr>
        <w:t xml:space="preserve"> </w:t>
      </w:r>
      <w:r>
        <w:rPr>
          <w:i/>
          <w:lang w:val="en-US"/>
        </w:rPr>
        <w:t xml:space="preserve">String&gt; </w:t>
      </w:r>
      <w:proofErr w:type="spellStart"/>
      <w:r w:rsidR="0087709E" w:rsidRPr="00DE1B49">
        <w:rPr>
          <w:i/>
          <w:lang w:val="en-US"/>
        </w:rPr>
        <w:t>completeStatementTexts</w:t>
      </w:r>
      <w:proofErr w:type="spellEnd"/>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proofErr w:type="spellStart"/>
      <w:r w:rsidR="0059543A" w:rsidRPr="00DE1B49">
        <w:rPr>
          <w:i/>
          <w:lang w:val="en-US"/>
        </w:rPr>
        <w:t>java.lang</w:t>
      </w:r>
      <w:proofErr w:type="spellEnd"/>
      <w:r w:rsidR="0059543A" w:rsidRPr="0059543A">
        <w:rPr>
          <w:i/>
          <w:iCs/>
          <w:lang w:val="en-US"/>
        </w:rPr>
        <w:t xml:space="preserve"> </w:t>
      </w:r>
      <w:r w:rsidRPr="007D429F">
        <w:rPr>
          <w:i/>
          <w:iCs/>
          <w:lang w:val="en-US"/>
        </w:rPr>
        <w:t>String&gt;</w:t>
      </w:r>
      <w:r w:rsidR="0059543A">
        <w:rPr>
          <w:i/>
          <w:iCs/>
          <w:lang w:val="en-US"/>
        </w:rPr>
        <w:t xml:space="preserve"> </w:t>
      </w:r>
      <w:proofErr w:type="spellStart"/>
      <w:r w:rsidR="0059543A">
        <w:rPr>
          <w:i/>
          <w:iCs/>
          <w:lang w:val="en-US"/>
        </w:rPr>
        <w:t>interactionIds</w:t>
      </w:r>
      <w:proofErr w:type="spellEnd"/>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Paragraph"/>
      </w:pPr>
      <w:bookmarkStart w:id="85" w:name="h.hdpoksj0r28n" w:colFirst="0" w:colLast="0"/>
      <w:bookmarkEnd w:id="85"/>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EntailmentUnit</w:t>
      </w:r>
      <w:proofErr w:type="spellEnd"/>
      <w:r w:rsidRPr="00DE1B49">
        <w:rPr>
          <w:i/>
          <w:lang w:val="en-US"/>
        </w:rPr>
        <w:t>(</w:t>
      </w:r>
      <w:proofErr w:type="spellStart"/>
      <w:proofErr w:type="gramEnd"/>
      <w:r w:rsidRPr="00DE1B49">
        <w:rPr>
          <w:i/>
          <w:lang w:val="en-US"/>
        </w:rPr>
        <w:t>EntailmentUnitMention</w:t>
      </w:r>
      <w:proofErr w:type="spellEnd"/>
      <w:r w:rsidRPr="00DE1B49">
        <w:rPr>
          <w:i/>
          <w:lang w:val="en-US"/>
        </w:rPr>
        <w:t xml:space="preserve"> </w:t>
      </w:r>
      <w:proofErr w:type="spellStart"/>
      <w:r w:rsidRPr="00DE1B49">
        <w:rPr>
          <w:i/>
          <w:lang w:val="en-US"/>
        </w:rPr>
        <w:t>eum</w:t>
      </w:r>
      <w:proofErr w:type="spellEnd"/>
      <w:r w:rsidRPr="00DE1B49">
        <w:rPr>
          <w:i/>
          <w:lang w:val="en-US"/>
        </w:rPr>
        <w:t xml:space="preserve">, </w:t>
      </w:r>
      <w:proofErr w:type="spellStart"/>
      <w:r w:rsidRPr="00DE1B49">
        <w:rPr>
          <w:i/>
          <w:lang w:val="en-US"/>
        </w:rPr>
        <w:t>java.lang.String</w:t>
      </w:r>
      <w:proofErr w:type="spellEnd"/>
      <w:r w:rsidRPr="00DE1B49">
        <w:rPr>
          <w:i/>
          <w:lang w:val="en-US"/>
        </w:rPr>
        <w:t xml:space="preserve"> </w:t>
      </w:r>
      <w:proofErr w:type="spellStart"/>
      <w:r w:rsidRPr="00DE1B49">
        <w:rPr>
          <w:i/>
          <w:lang w:val="en-US"/>
        </w:rPr>
        <w:t>co</w:t>
      </w:r>
      <w:r w:rsidRPr="00DE1B49">
        <w:rPr>
          <w:i/>
          <w:lang w:val="en-US"/>
        </w:rPr>
        <w:t>m</w:t>
      </w:r>
      <w:r w:rsidRPr="00DE1B49">
        <w:rPr>
          <w:i/>
          <w:lang w:val="en-US"/>
        </w:rPr>
        <w:t>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w:t>
      </w:r>
      <w:proofErr w:type="spellStart"/>
      <w:r w:rsidRPr="00DE1B49">
        <w:rPr>
          <w:lang w:val="en-US"/>
        </w:rPr>
        <w:t>param</w:t>
      </w:r>
      <w:proofErr w:type="spellEnd"/>
      <w:r w:rsidRPr="00DE1B49">
        <w:rPr>
          <w:lang w:val="en-US"/>
        </w:rPr>
        <w:t xml:space="preserve"> </w:t>
      </w:r>
      <w:proofErr w:type="spellStart"/>
      <w:r w:rsidRPr="00DE1B49">
        <w:rPr>
          <w:lang w:val="en-US"/>
        </w:rPr>
        <w:t>eum</w:t>
      </w:r>
      <w:proofErr w:type="spellEnd"/>
      <w:r w:rsidRPr="00DE1B49">
        <w:rPr>
          <w:lang w:val="en-US"/>
        </w:rPr>
        <w:t xml:space="preserve">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 xml:space="preserve">java.lang.String textFragment, </w:t>
      </w:r>
      <w:proofErr w:type="spellStart"/>
      <w:r w:rsidRPr="00DE1B49">
        <w:rPr>
          <w:i/>
          <w:lang w:val="en-US"/>
        </w:rPr>
        <w:t>int</w:t>
      </w:r>
      <w:proofErr w:type="spellEnd"/>
      <w:r w:rsidRPr="00DE1B49">
        <w:rPr>
          <w:i/>
          <w:lang w:val="en-US"/>
        </w:rPr>
        <w:t xml:space="preserve"> level, </w:t>
      </w:r>
      <w:proofErr w:type="spellStart"/>
      <w:r w:rsidRPr="00DE1B49">
        <w:rPr>
          <w:i/>
          <w:lang w:val="en-US"/>
        </w:rPr>
        <w:t>java.lang.String</w:t>
      </w:r>
      <w:proofErr w:type="spellEnd"/>
      <w:r w:rsidRPr="00DE1B49">
        <w:rPr>
          <w:i/>
          <w:lang w:val="en-US"/>
        </w:rPr>
        <w:t xml:space="preserve"> </w:t>
      </w:r>
      <w:proofErr w:type="spellStart"/>
      <w:r w:rsidRPr="00DE1B49">
        <w:rPr>
          <w:i/>
          <w:lang w:val="en-US"/>
        </w:rPr>
        <w:t>completeStatementText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 xml:space="preserve">rently used to support the internal testing purposes, namely the raw graph’s </w:t>
      </w:r>
      <w:proofErr w:type="spellStart"/>
      <w:proofErr w:type="gramStart"/>
      <w:r w:rsidRPr="00DE1B49">
        <w:rPr>
          <w:lang w:val="en-US"/>
        </w:rPr>
        <w:t>getSampleOutput</w:t>
      </w:r>
      <w:proofErr w:type="spellEnd"/>
      <w:r w:rsidRPr="00DE1B49">
        <w:rPr>
          <w:lang w:val="en-US"/>
        </w:rPr>
        <w:t>(</w:t>
      </w:r>
      <w:proofErr w:type="gramEnd"/>
      <w:r w:rsidRPr="00DE1B49">
        <w:rPr>
          <w:lang w:val="en-US"/>
        </w:rPr>
        <w: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proofErr w:type="spellStart"/>
      <w:proofErr w:type="gramStart"/>
      <w:r w:rsidRPr="007D429F">
        <w:rPr>
          <w:i/>
          <w:lang w:val="en-US"/>
        </w:rPr>
        <w:t>EntailmentUnit</w:t>
      </w:r>
      <w:proofErr w:type="spellEnd"/>
      <w:r w:rsidRPr="007D429F">
        <w:rPr>
          <w:i/>
          <w:lang w:val="en-US"/>
        </w:rPr>
        <w:t>(</w:t>
      </w:r>
      <w:proofErr w:type="spellStart"/>
      <w:proofErr w:type="gramEnd"/>
      <w:r w:rsidR="003E2C36" w:rsidRPr="00DE1B49">
        <w:rPr>
          <w:i/>
          <w:lang w:val="en-US"/>
        </w:rPr>
        <w:t>java.lang</w:t>
      </w:r>
      <w:proofErr w:type="spellEnd"/>
      <w:r w:rsidR="003E2C36" w:rsidRPr="006732D6">
        <w:rPr>
          <w:i/>
          <w:lang w:val="en-US"/>
        </w:rPr>
        <w:t xml:space="preserve"> </w:t>
      </w:r>
      <w:r w:rsidRPr="007D429F">
        <w:rPr>
          <w:i/>
          <w:lang w:val="en-US"/>
        </w:rPr>
        <w:t>String text, Set&lt;</w:t>
      </w:r>
      <w:r w:rsidR="003E2C36" w:rsidRPr="003E2C36">
        <w:rPr>
          <w:i/>
          <w:lang w:val="en-US"/>
        </w:rPr>
        <w:t xml:space="preserve"> </w:t>
      </w:r>
      <w:proofErr w:type="spellStart"/>
      <w:r w:rsidR="003E2C36" w:rsidRPr="00DE1B49">
        <w:rPr>
          <w:i/>
          <w:lang w:val="en-US"/>
        </w:rPr>
        <w:t>java.lang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co</w:t>
      </w:r>
      <w:r w:rsidRPr="007D429F">
        <w:rPr>
          <w:i/>
          <w:lang w:val="en-US"/>
        </w:rPr>
        <w:t>m</w:t>
      </w:r>
      <w:r w:rsidRPr="007D429F">
        <w:rPr>
          <w:i/>
          <w:lang w:val="en-US"/>
        </w:rPr>
        <w:t>pleteStatementTexts</w:t>
      </w:r>
      <w:proofErr w:type="spellEnd"/>
      <w:r w:rsidRPr="007D429F">
        <w:rPr>
          <w:i/>
          <w:lang w:val="en-US"/>
        </w:rPr>
        <w:t>,</w:t>
      </w:r>
      <w:r w:rsidR="006732D6">
        <w:rPr>
          <w:i/>
          <w:lang w:val="en-US"/>
        </w:rPr>
        <w:t xml:space="preserve"> </w:t>
      </w:r>
      <w:r w:rsidRPr="007D429F">
        <w:rPr>
          <w:i/>
          <w:lang w:val="en-US"/>
        </w:rPr>
        <w:t>Set&lt;</w:t>
      </w:r>
      <w:proofErr w:type="spellStart"/>
      <w:r w:rsidRPr="007D429F">
        <w:rPr>
          <w:i/>
          <w:lang w:val="en-US"/>
        </w:rPr>
        <w:t>EntailmentUnitMention</w:t>
      </w:r>
      <w:proofErr w:type="spellEnd"/>
      <w:r w:rsidRPr="007D429F">
        <w:rPr>
          <w:i/>
          <w:lang w:val="en-US"/>
        </w:rPr>
        <w:t>&gt; mentions, Set&lt;</w:t>
      </w:r>
      <w:r w:rsidR="003E2C36" w:rsidRPr="003E2C36">
        <w:rPr>
          <w:i/>
          <w:lang w:val="en-US"/>
        </w:rPr>
        <w:t xml:space="preserve"> </w:t>
      </w:r>
      <w:proofErr w:type="spellStart"/>
      <w:r w:rsidR="003E2C36" w:rsidRPr="00DE1B49">
        <w:rPr>
          <w:i/>
          <w:lang w:val="en-US"/>
        </w:rPr>
        <w:t>j</w:t>
      </w:r>
      <w:r w:rsidR="003E2C36" w:rsidRPr="00DE1B49">
        <w:rPr>
          <w:i/>
          <w:lang w:val="en-US"/>
        </w:rPr>
        <w:t>a</w:t>
      </w:r>
      <w:r w:rsidR="003E2C36" w:rsidRPr="00DE1B49">
        <w:rPr>
          <w:i/>
          <w:lang w:val="en-US"/>
        </w:rPr>
        <w:t>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interactionIds</w:t>
      </w:r>
      <w:proofErr w:type="spellEnd"/>
      <w:r w:rsidRPr="007D429F">
        <w:rPr>
          <w:i/>
          <w:lang w:val="en-US"/>
        </w:rPr>
        <w:t>,</w:t>
      </w:r>
      <w:r w:rsidR="006732D6">
        <w:rPr>
          <w:i/>
          <w:lang w:val="en-US"/>
        </w:rPr>
        <w:t xml:space="preserve"> </w:t>
      </w:r>
      <w:proofErr w:type="spellStart"/>
      <w:r w:rsidRPr="007D429F">
        <w:rPr>
          <w:i/>
          <w:lang w:val="en-US"/>
        </w:rPr>
        <w:t>int</w:t>
      </w:r>
      <w:proofErr w:type="spellEnd"/>
      <w:r w:rsidRPr="007D429F">
        <w:rPr>
          <w:i/>
          <w:lang w:val="en-US"/>
        </w:rPr>
        <w:t xml:space="preserve">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w:t>
      </w:r>
      <w:proofErr w:type="spellStart"/>
      <w:r w:rsidRPr="007D429F">
        <w:rPr>
          <w:lang w:val="en-US"/>
        </w:rPr>
        <w:t>param</w:t>
      </w:r>
      <w:proofErr w:type="spellEnd"/>
      <w:r w:rsidRPr="007D429F">
        <w:rPr>
          <w:lang w:val="en-US"/>
        </w:rPr>
        <w:t xml:space="preserve"> </w:t>
      </w:r>
      <w:proofErr w:type="spellStart"/>
      <w:r w:rsidRPr="007D429F">
        <w:rPr>
          <w:lang w:val="en-US"/>
        </w:rPr>
        <w:t>completeStatementTexts</w:t>
      </w:r>
      <w:proofErr w:type="spellEnd"/>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w:t>
      </w:r>
      <w:proofErr w:type="spellStart"/>
      <w:r w:rsidRPr="007D429F">
        <w:rPr>
          <w:lang w:val="en-US"/>
        </w:rPr>
        <w:t>param</w:t>
      </w:r>
      <w:proofErr w:type="spellEnd"/>
      <w:r w:rsidRPr="007D429F">
        <w:rPr>
          <w:lang w:val="en-US"/>
        </w:rPr>
        <w:t xml:space="preserve"> </w:t>
      </w:r>
      <w:proofErr w:type="spellStart"/>
      <w:r w:rsidRPr="007D429F">
        <w:rPr>
          <w:lang w:val="en-US"/>
        </w:rPr>
        <w:t>interactionIds</w:t>
      </w:r>
      <w:proofErr w:type="spellEnd"/>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Paragraph"/>
      </w:pPr>
      <w:bookmarkStart w:id="86" w:name="h.1eqiifdvu7oo" w:colFirst="0" w:colLast="0"/>
      <w:bookmarkEnd w:id="86"/>
      <w:r w:rsidRPr="00DE1B49">
        <w:t>Methods</w:t>
      </w:r>
      <w:r w:rsidR="00CA3850">
        <w:t>:</w:t>
      </w:r>
    </w:p>
    <w:p w:rsidR="0087709E" w:rsidRPr="00DE1B49" w:rsidRDefault="00D57225"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w:t>
      </w:r>
      <w:proofErr w:type="spellStart"/>
      <w:r w:rsidRPr="001171DD">
        <w:rPr>
          <w:i/>
          <w:lang w:val="en-US"/>
        </w:rPr>
        <w:t>EntailmentUnit</w:t>
      </w:r>
      <w:r>
        <w:rPr>
          <w:i/>
          <w:lang w:val="en-US"/>
        </w:rPr>
        <w:t>Mention</w:t>
      </w:r>
      <w:proofErr w:type="spellEnd"/>
      <w:r w:rsidRPr="001171DD">
        <w:rPr>
          <w:i/>
          <w:lang w:val="en-US"/>
        </w:rPr>
        <w:t>&gt;</w:t>
      </w:r>
      <w:r>
        <w:rPr>
          <w:i/>
          <w:lang w:val="en-US"/>
        </w:rPr>
        <w:t xml:space="preserve"> </w:t>
      </w:r>
      <w:proofErr w:type="spellStart"/>
      <w:proofErr w:type="gramStart"/>
      <w:r w:rsidR="0087709E" w:rsidRPr="00DE1B49">
        <w:rPr>
          <w:i/>
        </w:rPr>
        <w:t>getMentions</w:t>
      </w:r>
      <w:proofErr w:type="spellEnd"/>
      <w:r w:rsidR="0087709E" w:rsidRPr="00DE1B49">
        <w:rPr>
          <w:i/>
        </w:rPr>
        <w:t>()</w:t>
      </w:r>
      <w:proofErr w:type="gramEnd"/>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proofErr w:type="spellStart"/>
      <w:proofErr w:type="gramStart"/>
      <w:r w:rsidR="0087709E" w:rsidRPr="00DE1B49">
        <w:rPr>
          <w:i/>
        </w:rPr>
        <w:t>getMentionTexts</w:t>
      </w:r>
      <w:proofErr w:type="spellEnd"/>
      <w:r w:rsidR="0087709E" w:rsidRPr="00DE1B49">
        <w:rPr>
          <w:i/>
        </w:rPr>
        <w:t>()</w:t>
      </w:r>
      <w:proofErr w:type="gramEnd"/>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proofErr w:type="gramStart"/>
      <w:r>
        <w:rPr>
          <w:i/>
        </w:rPr>
        <w:t>void</w:t>
      </w:r>
      <w:proofErr w:type="gramEnd"/>
      <w:r>
        <w:rPr>
          <w:i/>
        </w:rPr>
        <w:t xml:space="preserve"> </w:t>
      </w:r>
      <w:proofErr w:type="spellStart"/>
      <w:r w:rsidR="0087709E" w:rsidRPr="00DE1B49">
        <w:rPr>
          <w:i/>
        </w:rPr>
        <w:t>addMention</w:t>
      </w:r>
      <w:proofErr w:type="spellEnd"/>
      <w:r w:rsidR="0087709E" w:rsidRPr="00DE1B49">
        <w:rPr>
          <w:i/>
        </w:rPr>
        <w:t>(</w:t>
      </w:r>
      <w:proofErr w:type="spellStart"/>
      <w:r w:rsidR="0087709E" w:rsidRPr="00DE1B49">
        <w:rPr>
          <w:i/>
        </w:rPr>
        <w:t>EntailmentUnitMention</w:t>
      </w:r>
      <w:proofErr w:type="spellEnd"/>
      <w:r w:rsidR="0087709E" w:rsidRPr="00DE1B49">
        <w:rPr>
          <w:i/>
        </w:rPr>
        <w:t xml:space="preserve">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proofErr w:type="spellStart"/>
      <w:proofErr w:type="gramStart"/>
      <w:r>
        <w:rPr>
          <w:i/>
        </w:rPr>
        <w:t>int</w:t>
      </w:r>
      <w:proofErr w:type="spellEnd"/>
      <w:proofErr w:type="gramEnd"/>
      <w:r>
        <w:rPr>
          <w:i/>
        </w:rPr>
        <w:t xml:space="preserve"> </w:t>
      </w:r>
      <w:proofErr w:type="spellStart"/>
      <w:r>
        <w:rPr>
          <w:i/>
        </w:rPr>
        <w:t>getNumberOf</w:t>
      </w:r>
      <w:r w:rsidR="008E0601">
        <w:rPr>
          <w:i/>
        </w:rPr>
        <w:t>CompleteStatements</w:t>
      </w:r>
      <w:proofErr w:type="spellEnd"/>
      <w:r>
        <w:rPr>
          <w:i/>
        </w:rPr>
        <w:t>()</w:t>
      </w:r>
    </w:p>
    <w:p w:rsidR="00C046A8" w:rsidRPr="007D429F" w:rsidRDefault="00181B67" w:rsidP="007D429F">
      <w:pPr>
        <w:ind w:left="1440"/>
        <w:rPr>
          <w:lang w:val="en-US"/>
        </w:rPr>
      </w:pPr>
      <w:r w:rsidRPr="007D429F">
        <w:rPr>
          <w:lang w:val="en-US"/>
        </w:rPr>
        <w:lastRenderedPageBreak/>
        <w:t xml:space="preserve">The method returns the size of the set of </w:t>
      </w:r>
      <w:proofErr w:type="spellStart"/>
      <w:r w:rsidRPr="007D429F">
        <w:rPr>
          <w:lang w:val="en-US"/>
        </w:rPr>
        <w:t>completeStatementTexts</w:t>
      </w:r>
      <w:proofErr w:type="spellEnd"/>
      <w:r w:rsidRPr="007D429F">
        <w:rPr>
          <w:lang w:val="en-US"/>
        </w:rPr>
        <w:t xml:space="preserve">, i.e. the number </w:t>
      </w:r>
      <w:proofErr w:type="gramStart"/>
      <w:r w:rsidRPr="007D429F">
        <w:rPr>
          <w:lang w:val="en-US"/>
        </w:rPr>
        <w:t xml:space="preserve">of </w:t>
      </w:r>
      <w:r w:rsidR="0012736D">
        <w:rPr>
          <w:lang w:val="en-US"/>
        </w:rPr>
        <w:t xml:space="preserve"> </w:t>
      </w:r>
      <w:r w:rsidRPr="007D429F">
        <w:rPr>
          <w:lang w:val="en-US"/>
        </w:rPr>
        <w:t>fragment</w:t>
      </w:r>
      <w:proofErr w:type="gramEnd"/>
      <w:r w:rsidRPr="007D429F">
        <w:rPr>
          <w:lang w:val="en-US"/>
        </w:rPr>
        <w:t xml:space="preserve"> graphs, in which the </w:t>
      </w:r>
      <w:proofErr w:type="spellStart"/>
      <w:r w:rsidRPr="007D429F">
        <w:rPr>
          <w:lang w:val="en-US"/>
        </w:rPr>
        <w:t>entailmet</w:t>
      </w:r>
      <w:proofErr w:type="spellEnd"/>
      <w:r w:rsidRPr="007D429F">
        <w:rPr>
          <w:lang w:val="en-US"/>
        </w:rPr>
        <w:t xml:space="preserve"> unit was seen.</w:t>
      </w:r>
    </w:p>
    <w:p w:rsidR="00C046A8" w:rsidRPr="007D429F" w:rsidRDefault="00181B67" w:rsidP="007D429F">
      <w:pPr>
        <w:numPr>
          <w:ilvl w:val="2"/>
          <w:numId w:val="84"/>
        </w:numPr>
        <w:spacing w:line="276" w:lineRule="auto"/>
        <w:ind w:hanging="359"/>
        <w:rPr>
          <w:lang w:val="en-US"/>
        </w:rPr>
      </w:pPr>
      <w:r w:rsidRPr="007D429F">
        <w:rPr>
          <w:lang w:val="en-US"/>
        </w:rPr>
        <w:t xml:space="preserve">@return the number of fragment graphs, in which the </w:t>
      </w:r>
      <w:proofErr w:type="spellStart"/>
      <w:r w:rsidRPr="007D429F">
        <w:rPr>
          <w:lang w:val="en-US"/>
        </w:rPr>
        <w:t>entailmet</w:t>
      </w:r>
      <w:proofErr w:type="spellEnd"/>
      <w:r w:rsidRPr="007D429F">
        <w:rPr>
          <w:lang w:val="en-US"/>
        </w:rPr>
        <w:t xml:space="preserve">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proofErr w:type="spellStart"/>
      <w:r w:rsidR="00235895">
        <w:rPr>
          <w:i/>
        </w:rPr>
        <w:t>java.lang.</w:t>
      </w:r>
      <w:r>
        <w:rPr>
          <w:i/>
        </w:rPr>
        <w:t>String</w:t>
      </w:r>
      <w:proofErr w:type="spellEnd"/>
      <w:r>
        <w:rPr>
          <w:i/>
        </w:rPr>
        <w:t xml:space="preserve">&gt; </w:t>
      </w:r>
      <w:proofErr w:type="spellStart"/>
      <w:proofErr w:type="gramStart"/>
      <w:r w:rsidR="0087709E" w:rsidRPr="00DE1B49">
        <w:rPr>
          <w:i/>
        </w:rPr>
        <w:t>getCompleteStatementTexts</w:t>
      </w:r>
      <w:proofErr w:type="spellEnd"/>
      <w:r w:rsidR="0087709E" w:rsidRPr="00DE1B49">
        <w:rPr>
          <w:i/>
        </w:rPr>
        <w:t>()</w:t>
      </w:r>
      <w:proofErr w:type="gramEnd"/>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Set&lt;</w:t>
      </w:r>
      <w:proofErr w:type="spellStart"/>
      <w:r>
        <w:rPr>
          <w:i/>
        </w:rPr>
        <w:t>java.lang.String</w:t>
      </w:r>
      <w:proofErr w:type="spellEnd"/>
      <w:r>
        <w:rPr>
          <w:i/>
        </w:rPr>
        <w:t xml:space="preserve">&gt; </w:t>
      </w:r>
      <w:proofErr w:type="spellStart"/>
      <w:proofErr w:type="gramStart"/>
      <w:r w:rsidRPr="00DE1B49">
        <w:rPr>
          <w:i/>
        </w:rPr>
        <w:t>get</w:t>
      </w:r>
      <w:r>
        <w:rPr>
          <w:i/>
        </w:rPr>
        <w:t>InteractionIds</w:t>
      </w:r>
      <w:proofErr w:type="spellEnd"/>
      <w:r w:rsidRPr="00DE1B49">
        <w:rPr>
          <w:i/>
        </w:rPr>
        <w:t>()</w:t>
      </w:r>
      <w:proofErr w:type="gramEnd"/>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proofErr w:type="gramStart"/>
      <w:r>
        <w:rPr>
          <w:i/>
          <w:lang w:val="en-US"/>
        </w:rPr>
        <w:t>void</w:t>
      </w:r>
      <w:proofErr w:type="gramEnd"/>
      <w:r>
        <w:rPr>
          <w:i/>
          <w:lang w:val="en-US"/>
        </w:rPr>
        <w:t xml:space="preserve"> </w:t>
      </w:r>
      <w:proofErr w:type="spellStart"/>
      <w:r w:rsidR="0087709E" w:rsidRPr="00DE1B49">
        <w:rPr>
          <w:i/>
          <w:lang w:val="en-US"/>
        </w:rPr>
        <w:t>addCompleteStatement</w:t>
      </w:r>
      <w:proofErr w:type="spellEnd"/>
      <w:r w:rsidR="0087709E" w:rsidRPr="00DE1B49">
        <w:rPr>
          <w:i/>
          <w:lang w:val="en-US"/>
        </w:rPr>
        <w:t>(</w:t>
      </w:r>
      <w:proofErr w:type="spellStart"/>
      <w:r w:rsidR="0087709E" w:rsidRPr="00DE1B49">
        <w:rPr>
          <w:i/>
          <w:lang w:val="en-US"/>
        </w:rPr>
        <w:t>java.lang.String</w:t>
      </w:r>
      <w:proofErr w:type="spellEnd"/>
      <w:r w:rsidR="0087709E" w:rsidRPr="00DE1B49">
        <w:rPr>
          <w:i/>
          <w:lang w:val="en-US"/>
        </w:rPr>
        <w:t xml:space="preserve"> </w:t>
      </w:r>
      <w:proofErr w:type="spellStart"/>
      <w:r w:rsidR="0087709E" w:rsidRPr="00DE1B49">
        <w:rPr>
          <w:i/>
          <w:lang w:val="en-US"/>
        </w:rPr>
        <w:t>completeStatementText</w:t>
      </w:r>
      <w:proofErr w:type="spellEnd"/>
      <w:r w:rsidR="0087709E" w:rsidRPr="00DE1B49">
        <w:rPr>
          <w:i/>
          <w:lang w:val="en-US"/>
        </w:rPr>
        <w:t>)</w:t>
      </w:r>
    </w:p>
    <w:p w:rsidR="0087709E" w:rsidRPr="00A909B6" w:rsidRDefault="0087709E" w:rsidP="0087709E">
      <w:pPr>
        <w:numPr>
          <w:ilvl w:val="2"/>
          <w:numId w:val="58"/>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a complete statement, </w:t>
      </w:r>
      <w:proofErr w:type="gramStart"/>
      <w:r w:rsidRPr="00DE1B49">
        <w:rPr>
          <w:lang w:val="en-US"/>
        </w:rPr>
        <w:t xml:space="preserve">which </w:t>
      </w:r>
      <w:r w:rsidR="00E31180">
        <w:rPr>
          <w:lang w:val="en-US"/>
        </w:rPr>
        <w:t>is</w:t>
      </w:r>
      <w:r w:rsidRPr="00DE1B49">
        <w:rPr>
          <w:lang w:val="en-US"/>
        </w:rPr>
        <w:t xml:space="preserve"> added to the set of complete statements.</w:t>
      </w:r>
      <w:proofErr w:type="gramEnd"/>
      <w:r w:rsidRPr="00DE1B49">
        <w:rPr>
          <w:lang w:val="en-US"/>
        </w:rPr>
        <w:t xml:space="preserve">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proofErr w:type="spellStart"/>
      <w:proofErr w:type="gramStart"/>
      <w:r>
        <w:rPr>
          <w:i/>
          <w:lang w:val="en-US"/>
        </w:rPr>
        <w:t>int</w:t>
      </w:r>
      <w:proofErr w:type="spellEnd"/>
      <w:proofErr w:type="gramEnd"/>
      <w:r>
        <w:rPr>
          <w:i/>
          <w:lang w:val="en-US"/>
        </w:rPr>
        <w:t xml:space="preserve"> </w:t>
      </w:r>
      <w:proofErr w:type="spellStart"/>
      <w:r w:rsidR="0087709E" w:rsidRPr="00DE1B49">
        <w:rPr>
          <w:i/>
        </w:rPr>
        <w:t>getLevel</w:t>
      </w:r>
      <w:proofErr w:type="spellEnd"/>
      <w:r w:rsidR="0087709E" w:rsidRPr="00DE1B49">
        <w:rPr>
          <w:i/>
        </w:rPr>
        <w:t>()</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proofErr w:type="spellStart"/>
      <w:proofErr w:type="gramStart"/>
      <w:r>
        <w:t>boolean</w:t>
      </w:r>
      <w:proofErr w:type="spellEnd"/>
      <w:proofErr w:type="gramEnd"/>
      <w:r>
        <w:t xml:space="preserve"> </w:t>
      </w:r>
      <w:proofErr w:type="spellStart"/>
      <w:r w:rsidR="0087709E" w:rsidRPr="00DE1B49">
        <w:rPr>
          <w:i/>
        </w:rPr>
        <w:t>isBaseStatement</w:t>
      </w:r>
      <w:proofErr w:type="spellEnd"/>
      <w:r w:rsidR="0087709E" w:rsidRPr="00DE1B49">
        <w:rPr>
          <w:i/>
        </w:rPr>
        <w:t>()</w:t>
      </w:r>
    </w:p>
    <w:p w:rsidR="0087709E" w:rsidRPr="00A909B6" w:rsidRDefault="0087709E" w:rsidP="00A909B6">
      <w:pPr>
        <w:numPr>
          <w:ilvl w:val="2"/>
          <w:numId w:val="45"/>
        </w:numPr>
        <w:spacing w:line="276" w:lineRule="auto"/>
        <w:ind w:hanging="359"/>
        <w:rPr>
          <w:lang w:val="en-US"/>
        </w:rPr>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proofErr w:type="gramStart"/>
      <w:r w:rsidRPr="00DE1B49">
        <w:rPr>
          <w:i/>
          <w:lang w:val="en-US"/>
        </w:rPr>
        <w:t>equals(</w:t>
      </w:r>
      <w:proofErr w:type="gramEnd"/>
      <w:r w:rsidRPr="00DE1B49">
        <w:rPr>
          <w:i/>
          <w:lang w:val="en-US"/>
        </w:rPr>
        <w:t>)</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proofErr w:type="spellStart"/>
      <w:proofErr w:type="gramStart"/>
      <w:r w:rsidRPr="00DE1B49">
        <w:rPr>
          <w:i/>
          <w:lang w:val="en-US"/>
        </w:rPr>
        <w:t>hashCode</w:t>
      </w:r>
      <w:proofErr w:type="spellEnd"/>
      <w:r w:rsidRPr="00DE1B49">
        <w:rPr>
          <w:i/>
          <w:lang w:val="en-US"/>
        </w:rPr>
        <w:t>(</w:t>
      </w:r>
      <w:proofErr w:type="gramEnd"/>
      <w:r w:rsidRPr="00DE1B49">
        <w:rPr>
          <w:i/>
          <w:lang w:val="en-US"/>
        </w:rPr>
        <w:t>)</w:t>
      </w:r>
      <w:r w:rsidR="00DA413B">
        <w:rPr>
          <w:i/>
          <w:lang w:val="en-US"/>
        </w:rPr>
        <w:t xml:space="preserve">, </w:t>
      </w:r>
      <w:proofErr w:type="spellStart"/>
      <w:r w:rsidR="0087709E" w:rsidRPr="00DE1B49">
        <w:rPr>
          <w:i/>
          <w:lang w:val="en-US"/>
        </w:rPr>
        <w:t>toString</w:t>
      </w:r>
      <w:proofErr w:type="spellEnd"/>
      <w:r w:rsidR="0087709E" w:rsidRPr="00DE1B49">
        <w:rPr>
          <w:i/>
          <w:lang w:val="en-US"/>
        </w:rPr>
        <w:t>()</w:t>
      </w:r>
    </w:p>
    <w:p w:rsidR="0087709E" w:rsidRPr="00DE1B49" w:rsidRDefault="0087709E" w:rsidP="00EE162A">
      <w:pPr>
        <w:pStyle w:val="Heading4"/>
      </w:pPr>
      <w:bookmarkStart w:id="87" w:name="h.5at0w6sob2iq" w:colFirst="0" w:colLast="0"/>
      <w:bookmarkEnd w:id="87"/>
      <w:proofErr w:type="gramStart"/>
      <w:r w:rsidRPr="00DE1B49">
        <w:t>class</w:t>
      </w:r>
      <w:proofErr w:type="gramEnd"/>
      <w:r w:rsidRPr="00DE1B49">
        <w:t xml:space="preserve">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proofErr w:type="spellStart"/>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proofErr w:type="spellEnd"/>
      <w:r w:rsidR="0087709E" w:rsidRPr="00DE1B49">
        <w:rPr>
          <w:lang w:val="en-US"/>
        </w:rPr>
        <w:t>) obtained from the EDA</w:t>
      </w:r>
      <w:r w:rsidR="00D94067">
        <w:rPr>
          <w:lang w:val="en-US"/>
        </w:rPr>
        <w:t xml:space="preserve">. The </w:t>
      </w:r>
      <w:proofErr w:type="spellStart"/>
      <w:r w:rsidR="00D94067">
        <w:rPr>
          <w:lang w:val="en-US"/>
        </w:rPr>
        <w:t>TEDecision</w:t>
      </w:r>
      <w:proofErr w:type="spellEnd"/>
      <w:r w:rsidR="00D94067">
        <w:rPr>
          <w:lang w:val="en-US"/>
        </w:rPr>
        <w:t xml:space="preserve"> object also stores </w:t>
      </w:r>
      <w:r w:rsidR="006746F9">
        <w:rPr>
          <w:lang w:val="en-US"/>
        </w:rPr>
        <w:t xml:space="preserve">(among other things) </w:t>
      </w:r>
      <w:r w:rsidR="00D94067">
        <w:rPr>
          <w:lang w:val="en-US"/>
        </w:rPr>
        <w:t>a decision label (</w:t>
      </w:r>
      <w:proofErr w:type="spellStart"/>
      <w:r w:rsidR="00181B67" w:rsidRPr="007D429F">
        <w:rPr>
          <w:i/>
          <w:lang w:val="en-US"/>
        </w:rPr>
        <w:t>eu.excitementproject.eop.common.DecisionLabel</w:t>
      </w:r>
      <w:proofErr w:type="spellEnd"/>
      <w:r w:rsidR="00D94067">
        <w:rPr>
          <w:lang w:val="en-US"/>
        </w:rPr>
        <w:t>)</w:t>
      </w:r>
      <w:r w:rsidR="00CE4970">
        <w:rPr>
          <w:lang w:val="en-US"/>
        </w:rPr>
        <w:t>.</w:t>
      </w:r>
      <w:r w:rsidR="00D63D99">
        <w:rPr>
          <w:lang w:val="en-US"/>
        </w:rPr>
        <w:t xml:space="preserve"> </w:t>
      </w:r>
      <w:r w:rsidR="00D94067">
        <w:rPr>
          <w:lang w:val="en-US"/>
        </w:rPr>
        <w:t xml:space="preserve">For details on the </w:t>
      </w:r>
      <w:proofErr w:type="spellStart"/>
      <w:r w:rsidR="00181B67" w:rsidRPr="007D429F">
        <w:rPr>
          <w:i/>
          <w:lang w:val="en-US"/>
        </w:rPr>
        <w:t>TEDecision</w:t>
      </w:r>
      <w:proofErr w:type="spellEnd"/>
      <w:r w:rsidR="00D94067">
        <w:rPr>
          <w:lang w:val="en-US"/>
        </w:rPr>
        <w:t xml:space="preserve"> and </w:t>
      </w:r>
      <w:proofErr w:type="spellStart"/>
      <w:r w:rsidR="00181B67" w:rsidRPr="007D429F">
        <w:rPr>
          <w:i/>
          <w:lang w:val="en-US"/>
        </w:rPr>
        <w:t>Dec</w:t>
      </w:r>
      <w:r w:rsidR="00181B67" w:rsidRPr="007D429F">
        <w:rPr>
          <w:i/>
          <w:lang w:val="en-US"/>
        </w:rPr>
        <w:t>i</w:t>
      </w:r>
      <w:r w:rsidR="00181B67" w:rsidRPr="007D429F">
        <w:rPr>
          <w:i/>
          <w:lang w:val="en-US"/>
        </w:rPr>
        <w:t>sionLabel</w:t>
      </w:r>
      <w:proofErr w:type="spellEnd"/>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2">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Paragraph"/>
      </w:pPr>
      <w:bookmarkStart w:id="88" w:name="h.8ekjm6224eku" w:colFirst="0" w:colLast="0"/>
      <w:bookmarkEnd w:id="88"/>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proofErr w:type="spellStart"/>
      <w:r w:rsidRPr="00DE1B49">
        <w:rPr>
          <w:i/>
          <w:lang w:val="en-US"/>
        </w:rPr>
        <w:t>eu.excitementproject.eop.</w:t>
      </w:r>
      <w:r w:rsidRPr="00AE3200">
        <w:rPr>
          <w:i/>
          <w:lang w:val="en-US"/>
        </w:rPr>
        <w:t>common.TEDecision</w:t>
      </w:r>
      <w:proofErr w:type="spellEnd"/>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w:t>
      </w:r>
      <w:proofErr w:type="spellStart"/>
      <w:r w:rsidR="0087709E" w:rsidRPr="00DE1B49">
        <w:rPr>
          <w:lang w:val="en-US"/>
        </w:rPr>
        <w:t>TEDecision</w:t>
      </w:r>
      <w:proofErr w:type="spellEnd"/>
      <w:r w:rsidR="0087709E" w:rsidRPr="00DE1B49">
        <w:rPr>
          <w:lang w:val="en-US"/>
        </w:rPr>
        <w:t xml:space="preserve">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proofErr w:type="spellStart"/>
      <w:r w:rsidRPr="00AE3200">
        <w:rPr>
          <w:i/>
          <w:lang w:val="en-US"/>
        </w:rPr>
        <w:t>EdgeType</w:t>
      </w:r>
      <w:proofErr w:type="spellEnd"/>
      <w:r w:rsidRPr="00AE3200">
        <w:rPr>
          <w:i/>
          <w:lang w:val="en-US"/>
        </w:rPr>
        <w:t xml:space="preserve"> </w:t>
      </w:r>
      <w:proofErr w:type="spellStart"/>
      <w:r w:rsidR="0087709E" w:rsidRPr="00DE1B49">
        <w:rPr>
          <w:i/>
          <w:lang w:val="en-US"/>
        </w:rPr>
        <w:t>edgeType</w:t>
      </w:r>
      <w:proofErr w:type="spellEnd"/>
      <w:r w:rsidR="0087709E" w:rsidRPr="00DE1B49">
        <w:rPr>
          <w:lang w:val="en-US"/>
        </w:rPr>
        <w:t xml:space="preserve"> </w:t>
      </w:r>
      <w:r w:rsidR="00B77A1E">
        <w:rPr>
          <w:lang w:val="en-US"/>
        </w:rPr>
        <w:t>–</w:t>
      </w:r>
      <w:r w:rsidR="0087709E" w:rsidRPr="00DE1B49">
        <w:rPr>
          <w:lang w:val="en-US"/>
        </w:rPr>
        <w:t xml:space="preserve"> one of the values from the </w:t>
      </w:r>
      <w:proofErr w:type="spellStart"/>
      <w:r w:rsidR="0087709E" w:rsidRPr="00DE1B49">
        <w:rPr>
          <w:lang w:val="en-US"/>
        </w:rPr>
        <w:t>EdgeType</w:t>
      </w:r>
      <w:proofErr w:type="spellEnd"/>
      <w:r w:rsidR="0087709E" w:rsidRPr="00DE1B49">
        <w:rPr>
          <w:lang w:val="en-US"/>
        </w:rPr>
        <w:t xml:space="preserve"> </w:t>
      </w:r>
      <w:proofErr w:type="spellStart"/>
      <w:r w:rsidR="0087709E" w:rsidRPr="00DE1B49">
        <w:rPr>
          <w:lang w:val="en-US"/>
        </w:rPr>
        <w:t>enum</w:t>
      </w:r>
      <w:proofErr w:type="spellEnd"/>
      <w:r w:rsidR="0087709E" w:rsidRPr="00DE1B49">
        <w:rPr>
          <w:lang w:val="en-US"/>
        </w:rPr>
        <w:t xml:space="preserve">, namely </w:t>
      </w:r>
      <w:r w:rsidR="0087709E" w:rsidRPr="00DE1B49">
        <w:rPr>
          <w:i/>
          <w:lang w:val="en-US"/>
        </w:rPr>
        <w:t>EDA, FRAGMENT_GRAPH,</w:t>
      </w:r>
      <w:r w:rsidR="0087709E" w:rsidRPr="00DE1B49">
        <w:rPr>
          <w:i/>
          <w:lang w:val="en-US"/>
        </w:rPr>
        <w:tab/>
        <w:t>INDUCED, UNKNOWN</w:t>
      </w:r>
      <w:r w:rsidR="0087709E" w:rsidRPr="00DE1B49">
        <w:rPr>
          <w:lang w:val="en-US"/>
        </w:rPr>
        <w:t xml:space="preserve">, reflecting the type of knowledge that allowed </w:t>
      </w:r>
      <w:proofErr w:type="gramStart"/>
      <w:r w:rsidR="0087709E" w:rsidRPr="00DE1B49">
        <w:rPr>
          <w:lang w:val="en-US"/>
        </w:rPr>
        <w:t>to create</w:t>
      </w:r>
      <w:proofErr w:type="gramEnd"/>
      <w:r w:rsidR="0087709E" w:rsidRPr="00DE1B49">
        <w:rPr>
          <w:lang w:val="en-US"/>
        </w:rPr>
        <w:t xml:space="preserve"> this edge.</w:t>
      </w:r>
    </w:p>
    <w:p w:rsidR="0087709E" w:rsidRDefault="00AE3200" w:rsidP="00A909B6">
      <w:pPr>
        <w:numPr>
          <w:ilvl w:val="1"/>
          <w:numId w:val="20"/>
        </w:numPr>
        <w:spacing w:line="276" w:lineRule="auto"/>
        <w:ind w:hanging="359"/>
        <w:rPr>
          <w:lang w:val="en-US"/>
        </w:rPr>
      </w:pPr>
      <w:proofErr w:type="spellStart"/>
      <w:r w:rsidRPr="00AE3200">
        <w:rPr>
          <w:i/>
          <w:lang w:val="en-US"/>
        </w:rPr>
        <w:t>EDABasic</w:t>
      </w:r>
      <w:proofErr w:type="spellEnd"/>
      <w:r w:rsidRPr="00AE3200">
        <w:rPr>
          <w:i/>
          <w:lang w:val="en-US"/>
        </w:rPr>
        <w:t xml:space="preserve">&lt;?&gt; </w:t>
      </w:r>
      <w:proofErr w:type="spellStart"/>
      <w:r w:rsidR="0087709E" w:rsidRPr="00DE1B49">
        <w:rPr>
          <w:i/>
          <w:lang w:val="en-US"/>
        </w:rPr>
        <w:t>eda</w:t>
      </w:r>
      <w:proofErr w:type="spellEnd"/>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proofErr w:type="spellStart"/>
      <w:r w:rsidRPr="007D429F">
        <w:rPr>
          <w:i/>
          <w:lang w:val="en-US"/>
        </w:rPr>
        <w:t>LAPAccess</w:t>
      </w:r>
      <w:proofErr w:type="spellEnd"/>
      <w:r w:rsidRPr="007D429F">
        <w:rPr>
          <w:i/>
          <w:lang w:val="en-US"/>
        </w:rPr>
        <w:t xml:space="preserve">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Paragraph"/>
      </w:pPr>
      <w:bookmarkStart w:id="89" w:name="h.rt0ui0p3teok" w:colFirst="0" w:colLast="0"/>
      <w:bookmarkEnd w:id="89"/>
      <w:r w:rsidRPr="00DE1B49">
        <w:t>Constructors</w:t>
      </w:r>
      <w:r w:rsidR="00CA3850">
        <w:t>:</w:t>
      </w: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t>
      </w:r>
      <w:proofErr w:type="gramStart"/>
      <w:r w:rsidRPr="00DE1B49">
        <w:rPr>
          <w:lang w:val="en-US"/>
        </w:rPr>
        <w:t>which should be used to calc</w:t>
      </w:r>
      <w:r w:rsidRPr="00DE1B49">
        <w:rPr>
          <w:lang w:val="en-US"/>
        </w:rPr>
        <w:t>u</w:t>
      </w:r>
      <w:r w:rsidRPr="00DE1B49">
        <w:rPr>
          <w:lang w:val="en-US"/>
        </w:rPr>
        <w:t>late the entailment decision.</w:t>
      </w:r>
      <w:proofErr w:type="gramEnd"/>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 xml:space="preserve">EntailmentUnit source, </w:t>
      </w:r>
      <w:proofErr w:type="spellStart"/>
      <w:r w:rsidRPr="00DE1B49">
        <w:rPr>
          <w:i/>
          <w:lang w:val="en-US"/>
        </w:rPr>
        <w:t>EntailmentUnit</w:t>
      </w:r>
      <w:proofErr w:type="spellEnd"/>
      <w:r w:rsidRPr="00DE1B49">
        <w:rPr>
          <w:i/>
          <w:lang w:val="en-US"/>
        </w:rPr>
        <w:t xml:space="preserve"> target, </w:t>
      </w:r>
      <w:proofErr w:type="spellStart"/>
      <w:r w:rsidRPr="00DE1B49">
        <w:rPr>
          <w:i/>
          <w:lang w:val="en-US"/>
        </w:rPr>
        <w:t>eu.excitementproject.eop.common.TEDecision</w:t>
      </w:r>
      <w:proofErr w:type="spellEnd"/>
      <w:r w:rsidRPr="00DE1B49">
        <w:rPr>
          <w:i/>
          <w:lang w:val="en-US"/>
        </w:rPr>
        <w:t xml:space="preserve"> edge, </w:t>
      </w:r>
      <w:proofErr w:type="spellStart"/>
      <w:r w:rsidRPr="00DE1B49">
        <w:rPr>
          <w:i/>
          <w:lang w:val="en-US"/>
        </w:rPr>
        <w:t>EdgeType</w:t>
      </w:r>
      <w:proofErr w:type="spellEnd"/>
      <w:r w:rsidRPr="00DE1B49">
        <w:rPr>
          <w:i/>
          <w:lang w:val="en-US"/>
        </w:rPr>
        <w:t xml:space="preserve"> </w:t>
      </w:r>
      <w:proofErr w:type="spellStart"/>
      <w:r w:rsidRPr="00DE1B49">
        <w:rPr>
          <w:i/>
          <w:lang w:val="en-US"/>
        </w:rPr>
        <w:t>edgeType</w:t>
      </w:r>
      <w:proofErr w:type="spellEnd"/>
      <w:r w:rsidRPr="00DE1B49">
        <w:rPr>
          <w:i/>
          <w:lang w:val="en-US"/>
        </w:rPr>
        <w:t>)</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edge </w:t>
      </w:r>
      <w:r w:rsidR="00B77A1E">
        <w:rPr>
          <w:lang w:val="en-US"/>
        </w:rPr>
        <w:t>–</w:t>
      </w:r>
      <w:r w:rsidR="00DA413B">
        <w:rPr>
          <w:lang w:val="en-US"/>
        </w:rPr>
        <w:t xml:space="preserve"> </w:t>
      </w:r>
      <w:proofErr w:type="spellStart"/>
      <w:r w:rsidR="00DA413B">
        <w:rPr>
          <w:lang w:val="en-US"/>
        </w:rPr>
        <w:t>TEDecision</w:t>
      </w:r>
      <w:proofErr w:type="spellEnd"/>
      <w:r w:rsidR="00DA413B">
        <w:rPr>
          <w:lang w:val="en-US"/>
        </w:rPr>
        <w:t xml:space="preserve"> for the edge</w:t>
      </w:r>
    </w:p>
    <w:p w:rsidR="0087709E" w:rsidRPr="00DE1B49" w:rsidRDefault="0087709E" w:rsidP="00675094">
      <w:pPr>
        <w:numPr>
          <w:ilvl w:val="2"/>
          <w:numId w:val="21"/>
        </w:numPr>
        <w:spacing w:line="276" w:lineRule="auto"/>
        <w:ind w:hanging="359"/>
        <w:rPr>
          <w:lang w:val="en-US"/>
        </w:rPr>
      </w:pPr>
      <w:r w:rsidRPr="00DE1B49">
        <w:rPr>
          <w:lang w:val="en-US"/>
        </w:rPr>
        <w:t>@</w:t>
      </w:r>
      <w:proofErr w:type="spellStart"/>
      <w:r w:rsidRPr="00DE1B49">
        <w:rPr>
          <w:lang w:val="en-US"/>
        </w:rPr>
        <w:t>edgeType</w:t>
      </w:r>
      <w:proofErr w:type="spellEnd"/>
      <w:r w:rsidRPr="00DE1B49">
        <w:rPr>
          <w:lang w:val="en-US"/>
        </w:rPr>
        <w:t xml:space="preserv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Paragraph"/>
      </w:pPr>
      <w:bookmarkStart w:id="90" w:name="h.yk11burxdt4x" w:colFirst="0" w:colLast="0"/>
      <w:bookmarkEnd w:id="90"/>
      <w:r w:rsidRPr="00DE1B49">
        <w:t>Methods</w:t>
      </w:r>
      <w:r w:rsidR="00CA3850">
        <w:t>:</w:t>
      </w: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computeTEdecision</w:t>
      </w:r>
      <w:proofErr w:type="spellEnd"/>
      <w:r w:rsidR="0087709E" w:rsidRPr="00DE1B49">
        <w:rPr>
          <w:i/>
        </w:rPr>
        <w:t>()</w:t>
      </w:r>
      <w:proofErr w:type="gramEnd"/>
    </w:p>
    <w:p w:rsidR="0087709E" w:rsidRPr="00A909B6" w:rsidRDefault="0087709E" w:rsidP="00A909B6">
      <w:pPr>
        <w:numPr>
          <w:ilvl w:val="2"/>
          <w:numId w:val="66"/>
        </w:numPr>
        <w:spacing w:line="276" w:lineRule="auto"/>
        <w:ind w:hanging="359"/>
        <w:rPr>
          <w:lang w:val="en-US"/>
        </w:rPr>
      </w:pPr>
      <w:r w:rsidRPr="00DE1B49">
        <w:rPr>
          <w:lang w:val="en-US"/>
        </w:rPr>
        <w:t xml:space="preserve"> @return (</w:t>
      </w:r>
      <w:proofErr w:type="spellStart"/>
      <w:r w:rsidRPr="00DE1B49">
        <w:rPr>
          <w:i/>
          <w:lang w:val="en-US"/>
        </w:rPr>
        <w:t>eu.excitementproject.eop.common.TEdecision</w:t>
      </w:r>
      <w:proofErr w:type="spellEnd"/>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proofErr w:type="spellStart"/>
      <w:r>
        <w:rPr>
          <w:i/>
        </w:rPr>
        <w:lastRenderedPageBreak/>
        <w:t>JCas</w:t>
      </w:r>
      <w:proofErr w:type="spellEnd"/>
      <w:r>
        <w:rPr>
          <w:i/>
        </w:rPr>
        <w:t xml:space="preserve"> </w:t>
      </w:r>
      <w:proofErr w:type="spellStart"/>
      <w:proofErr w:type="gramStart"/>
      <w:r w:rsidR="0087709E" w:rsidRPr="00DE1B49">
        <w:rPr>
          <w:i/>
        </w:rPr>
        <w:t>generateTHPairCAS</w:t>
      </w:r>
      <w:proofErr w:type="spellEnd"/>
      <w:r w:rsidR="0087709E" w:rsidRPr="00DE1B49">
        <w:rPr>
          <w:i/>
        </w:rPr>
        <w:t>()</w:t>
      </w:r>
      <w:proofErr w:type="gramEnd"/>
    </w:p>
    <w:p w:rsidR="0087709E" w:rsidRPr="00A909B6" w:rsidRDefault="0087709E" w:rsidP="00A909B6">
      <w:pPr>
        <w:numPr>
          <w:ilvl w:val="2"/>
          <w:numId w:val="89"/>
        </w:numPr>
        <w:spacing w:line="276" w:lineRule="auto"/>
        <w:ind w:hanging="359"/>
        <w:rPr>
          <w:lang w:val="en-US"/>
        </w:rPr>
      </w:pPr>
      <w:r w:rsidRPr="00DE1B49">
        <w:rPr>
          <w:lang w:val="en-US"/>
        </w:rPr>
        <w:t>@return (</w:t>
      </w:r>
      <w:proofErr w:type="spellStart"/>
      <w:r w:rsidRPr="00DE1B49">
        <w:rPr>
          <w:lang w:val="en-US"/>
        </w:rPr>
        <w:t>JCas</w:t>
      </w:r>
      <w:proofErr w:type="spellEnd"/>
      <w:r w:rsidRPr="00DE1B49">
        <w:rPr>
          <w:lang w:val="en-US"/>
        </w:rPr>
        <w:t xml:space="preserve">)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proofErr w:type="spellStart"/>
      <w:r>
        <w:rPr>
          <w:i/>
        </w:rPr>
        <w:t>EDABasic</w:t>
      </w:r>
      <w:proofErr w:type="spellEnd"/>
      <w:r>
        <w:rPr>
          <w:i/>
        </w:rPr>
        <w:t xml:space="preserve">&lt;?&gt; </w:t>
      </w:r>
      <w:proofErr w:type="spellStart"/>
      <w:proofErr w:type="gramStart"/>
      <w:r w:rsidR="0087709E" w:rsidRPr="00DE1B49">
        <w:rPr>
          <w:i/>
        </w:rPr>
        <w:t>getEda</w:t>
      </w:r>
      <w:proofErr w:type="spellEnd"/>
      <w:r w:rsidR="0087709E" w:rsidRPr="00DE1B49">
        <w:rPr>
          <w:i/>
        </w:rPr>
        <w:t>()</w:t>
      </w:r>
      <w:proofErr w:type="gramEnd"/>
    </w:p>
    <w:p w:rsidR="0087709E" w:rsidRPr="00A909B6" w:rsidRDefault="0087709E" w:rsidP="00A909B6">
      <w:pPr>
        <w:numPr>
          <w:ilvl w:val="2"/>
          <w:numId w:val="23"/>
        </w:numPr>
        <w:spacing w:line="276" w:lineRule="auto"/>
        <w:ind w:hanging="359"/>
        <w:rPr>
          <w:lang w:val="en-US"/>
        </w:rPr>
      </w:pPr>
      <w:r w:rsidRPr="00DE1B49">
        <w:rPr>
          <w:lang w:val="en-US"/>
        </w:rPr>
        <w:t>@return (</w:t>
      </w:r>
      <w:proofErr w:type="spellStart"/>
      <w:r w:rsidRPr="00DE1B49">
        <w:rPr>
          <w:lang w:val="en-US"/>
        </w:rPr>
        <w:t>EDABasic</w:t>
      </w:r>
      <w:proofErr w:type="spellEnd"/>
      <w:r w:rsidRPr="00DE1B49">
        <w:rPr>
          <w:lang w:val="en-US"/>
        </w:rPr>
        <w:t xml:space="preserve">&lt;?&gt;)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proofErr w:type="spellStart"/>
      <w:r w:rsidRPr="000907EE">
        <w:rPr>
          <w:i/>
          <w:lang w:val="en-US"/>
        </w:rPr>
        <w:t>LAPAccess</w:t>
      </w:r>
      <w:proofErr w:type="spellEnd"/>
      <w:r w:rsidR="00013E44">
        <w:rPr>
          <w:i/>
        </w:rPr>
        <w:t xml:space="preserve"> </w:t>
      </w:r>
      <w:proofErr w:type="spellStart"/>
      <w:proofErr w:type="gramStart"/>
      <w:r w:rsidR="00013E44" w:rsidRPr="00DE1B49">
        <w:rPr>
          <w:i/>
        </w:rPr>
        <w:t>get</w:t>
      </w:r>
      <w:r w:rsidR="00666477">
        <w:rPr>
          <w:i/>
        </w:rPr>
        <w:t>L</w:t>
      </w:r>
      <w:r w:rsidR="00013E44">
        <w:rPr>
          <w:i/>
        </w:rPr>
        <w:t>ap</w:t>
      </w:r>
      <w:proofErr w:type="spellEnd"/>
      <w:r w:rsidR="00013E44" w:rsidRPr="00DE1B49">
        <w:rPr>
          <w:i/>
        </w:rPr>
        <w:t>()</w:t>
      </w:r>
      <w:proofErr w:type="gramEnd"/>
    </w:p>
    <w:p w:rsidR="00013E44" w:rsidRPr="00A909B6" w:rsidRDefault="00013E44" w:rsidP="00766517">
      <w:pPr>
        <w:numPr>
          <w:ilvl w:val="2"/>
          <w:numId w:val="23"/>
        </w:numPr>
        <w:spacing w:line="276" w:lineRule="auto"/>
        <w:ind w:hanging="359"/>
        <w:rPr>
          <w:lang w:val="en-US"/>
        </w:rPr>
      </w:pPr>
      <w:r w:rsidRPr="00DE1B49">
        <w:rPr>
          <w:lang w:val="en-US"/>
        </w:rPr>
        <w:t>@return (</w:t>
      </w:r>
      <w:proofErr w:type="spellStart"/>
      <w:r w:rsidR="00766517" w:rsidRPr="000907EE">
        <w:rPr>
          <w:i/>
          <w:lang w:val="en-US"/>
        </w:rPr>
        <w:t>LAPAccess</w:t>
      </w:r>
      <w:proofErr w:type="spellEnd"/>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proofErr w:type="spellStart"/>
      <w:r>
        <w:rPr>
          <w:i/>
        </w:rPr>
        <w:t>DecisionLabel</w:t>
      </w:r>
      <w:proofErr w:type="spellEnd"/>
      <w:r>
        <w:rPr>
          <w:i/>
        </w:rPr>
        <w:t xml:space="preserve"> </w:t>
      </w:r>
      <w:proofErr w:type="spellStart"/>
      <w:proofErr w:type="gramStart"/>
      <w:r w:rsidR="0087709E" w:rsidRPr="00DE1B49">
        <w:rPr>
          <w:i/>
        </w:rPr>
        <w:t>getLabel</w:t>
      </w:r>
      <w:proofErr w:type="spellEnd"/>
      <w:r w:rsidR="0087709E" w:rsidRPr="00DE1B49">
        <w:rPr>
          <w:i/>
        </w:rPr>
        <w:t>()</w:t>
      </w:r>
      <w:proofErr w:type="gramEnd"/>
    </w:p>
    <w:p w:rsidR="0087709E" w:rsidRPr="00A909B6" w:rsidRDefault="0087709E" w:rsidP="00A909B6">
      <w:pPr>
        <w:numPr>
          <w:ilvl w:val="2"/>
          <w:numId w:val="7"/>
        </w:numPr>
        <w:spacing w:line="276" w:lineRule="auto"/>
        <w:ind w:hanging="359"/>
        <w:rPr>
          <w:lang w:val="en-US"/>
        </w:rPr>
      </w:pPr>
      <w:r w:rsidRPr="00DE1B49">
        <w:rPr>
          <w:lang w:val="en-US"/>
        </w:rPr>
        <w:t>@return (</w:t>
      </w:r>
      <w:proofErr w:type="spellStart"/>
      <w:r w:rsidRPr="00DE1B49">
        <w:rPr>
          <w:lang w:val="en-US"/>
        </w:rPr>
        <w:t>eu.excitementproject.eop.common.DecisionLabel</w:t>
      </w:r>
      <w:proofErr w:type="spellEnd"/>
      <w:r w:rsidRPr="00DE1B49">
        <w:rPr>
          <w:lang w:val="en-US"/>
        </w:rPr>
        <w:t xml:space="preserve">)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getTEdecision</w:t>
      </w:r>
      <w:proofErr w:type="spellEnd"/>
      <w:r w:rsidR="0087709E" w:rsidRPr="00DE1B49">
        <w:rPr>
          <w:i/>
        </w:rPr>
        <w:t>()</w:t>
      </w:r>
      <w:proofErr w:type="gramEnd"/>
    </w:p>
    <w:p w:rsidR="0087709E" w:rsidRPr="00DE1B49" w:rsidRDefault="0087709E" w:rsidP="00675094">
      <w:pPr>
        <w:numPr>
          <w:ilvl w:val="2"/>
          <w:numId w:val="73"/>
        </w:numPr>
        <w:spacing w:line="276" w:lineRule="auto"/>
        <w:ind w:hanging="359"/>
        <w:rPr>
          <w:lang w:val="en-US"/>
        </w:rPr>
      </w:pPr>
      <w:r w:rsidRPr="00DE1B49">
        <w:rPr>
          <w:lang w:val="en-US"/>
        </w:rPr>
        <w:t>@return (</w:t>
      </w:r>
      <w:proofErr w:type="spellStart"/>
      <w:r w:rsidRPr="00DE1B49">
        <w:rPr>
          <w:i/>
          <w:lang w:val="en-US"/>
        </w:rPr>
        <w:t>eu.excitementproject.eop.common.</w:t>
      </w:r>
      <w:r w:rsidRPr="00DE1B49">
        <w:rPr>
          <w:lang w:val="en-US"/>
        </w:rPr>
        <w:t>TEDecision</w:t>
      </w:r>
      <w:proofErr w:type="spellEnd"/>
      <w:r w:rsidRPr="00DE1B49">
        <w:rPr>
          <w:lang w:val="en-US"/>
        </w:rPr>
        <w:t xml:space="preserve">)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EE162A">
      <w:pPr>
        <w:pStyle w:val="Heading3"/>
      </w:pPr>
      <w:bookmarkStart w:id="91" w:name="h.gc4qp92vdjo5" w:colFirst="0" w:colLast="0"/>
      <w:bookmarkStart w:id="92" w:name="_Collapsed_Graph"/>
      <w:bookmarkStart w:id="93" w:name="_Ref359925892"/>
      <w:bookmarkStart w:id="94" w:name="_Toc360192184"/>
      <w:bookmarkEnd w:id="91"/>
      <w:bookmarkEnd w:id="92"/>
      <w:r w:rsidRPr="00DE1B49">
        <w:t xml:space="preserve">Collapsed </w:t>
      </w:r>
      <w:r w:rsidR="005F6601">
        <w:t>G</w:t>
      </w:r>
      <w:r w:rsidRPr="00DE1B49">
        <w:t>raph</w:t>
      </w:r>
      <w:bookmarkEnd w:id="93"/>
      <w:bookmarkEnd w:id="94"/>
    </w:p>
    <w:p w:rsidR="0087709E" w:rsidRPr="00DE1B49" w:rsidRDefault="0087709E" w:rsidP="0087709E">
      <w:pPr>
        <w:rPr>
          <w:lang w:val="en-US"/>
        </w:rPr>
      </w:pPr>
      <w:r w:rsidRPr="00DE1B49">
        <w:rPr>
          <w:lang w:val="en-US"/>
        </w:rPr>
        <w:t xml:space="preserve">A collapsed graph, implemented in class </w:t>
      </w:r>
      <w:proofErr w:type="spellStart"/>
      <w:r w:rsidRPr="0051694E">
        <w:rPr>
          <w:i/>
          <w:lang w:val="en-US"/>
        </w:rPr>
        <w:t>EntailmentGraphCollapsed</w:t>
      </w:r>
      <w:proofErr w:type="spellEnd"/>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proofErr w:type="spellStart"/>
      <w:r w:rsidRPr="0051694E">
        <w:rPr>
          <w:i/>
          <w:lang w:val="en-US"/>
        </w:rPr>
        <w:t>EquivalenceClass</w:t>
      </w:r>
      <w:proofErr w:type="spellEnd"/>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proofErr w:type="spellStart"/>
      <w:r w:rsidRPr="0051694E">
        <w:rPr>
          <w:i/>
          <w:lang w:val="en-US"/>
        </w:rPr>
        <w:t>EntailmentRelationCo</w:t>
      </w:r>
      <w:r w:rsidRPr="0051694E">
        <w:rPr>
          <w:i/>
          <w:lang w:val="en-US"/>
        </w:rPr>
        <w:t>l</w:t>
      </w:r>
      <w:r w:rsidRPr="0051694E">
        <w:rPr>
          <w:i/>
          <w:lang w:val="en-US"/>
        </w:rPr>
        <w:t>lapsed</w:t>
      </w:r>
      <w:proofErr w:type="spellEnd"/>
      <w:r w:rsidRPr="00DE1B49">
        <w:rPr>
          <w:lang w:val="en-US"/>
        </w:rPr>
        <w:t>).</w:t>
      </w:r>
    </w:p>
    <w:p w:rsidR="0087709E" w:rsidRPr="00DE1B49" w:rsidRDefault="0087709E" w:rsidP="00EE162A">
      <w:pPr>
        <w:pStyle w:val="Heading4"/>
      </w:pPr>
      <w:bookmarkStart w:id="95" w:name="h.cv91rpgmlpdm" w:colFirst="0" w:colLast="0"/>
      <w:bookmarkEnd w:id="95"/>
      <w:proofErr w:type="gramStart"/>
      <w:r w:rsidRPr="00DE1B49">
        <w:t>class</w:t>
      </w:r>
      <w:proofErr w:type="gramEnd"/>
      <w:r w:rsidRPr="00DE1B49">
        <w:t xml:space="preserve"> </w:t>
      </w:r>
      <w:proofErr w:type="spellStart"/>
      <w:r w:rsidRPr="00DE1B49">
        <w:t>EntailmentGraphCollapsed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en-US" w:eastAsia="en-US" w:bidi="he-IL"/>
        </w:rPr>
        <w:drawing>
          <wp:inline distT="0" distB="0" distL="0" distR="0" wp14:anchorId="46F40E36" wp14:editId="1BD20210">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hyperlink w:anchor="_Collapsed_graph_generator">
        <w:r w:rsidRPr="00DE1B49">
          <w:rPr>
            <w:color w:val="1155CC"/>
            <w:u w:val="single"/>
            <w:lang w:val="en-US"/>
          </w:rPr>
          <w:t>Collapsed Graph Generator</w:t>
        </w:r>
      </w:hyperlink>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4">
        <w:r w:rsidRPr="00DE1B49">
          <w:rPr>
            <w:color w:val="1155CC"/>
            <w:u w:val="single"/>
            <w:lang w:val="en-US"/>
          </w:rPr>
          <w:t>http://jgrapht.org/javadoc/org/jgrapht/graph/DefaultDirectedWeightedGraph.html</w:t>
        </w:r>
      </w:hyperlink>
    </w:p>
    <w:p w:rsidR="0087709E" w:rsidRPr="00DE1B49" w:rsidRDefault="0087709E" w:rsidP="00A909B6">
      <w:pPr>
        <w:pStyle w:val="ListParagraph"/>
      </w:pPr>
      <w:bookmarkStart w:id="96" w:name="h.c7fq0c8r6fa5" w:colFirst="0" w:colLast="0"/>
      <w:bookmarkEnd w:id="96"/>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proofErr w:type="spellStart"/>
      <w:r w:rsidR="003E3B87">
        <w:rPr>
          <w:i/>
        </w:rPr>
        <w:t>java.lang.</w:t>
      </w:r>
      <w:r w:rsidRPr="007D429F">
        <w:rPr>
          <w:i/>
        </w:rPr>
        <w:t>String</w:t>
      </w:r>
      <w:proofErr w:type="spellEnd"/>
      <w:r w:rsidRPr="007D429F">
        <w:rPr>
          <w:i/>
        </w:rPr>
        <w:t xml:space="preserve">&gt; </w:t>
      </w:r>
      <w:proofErr w:type="spellStart"/>
      <w:r w:rsidRPr="007D429F">
        <w:rPr>
          <w:i/>
        </w:rPr>
        <w:t>textualInputs</w:t>
      </w:r>
      <w:proofErr w:type="spellEnd"/>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proofErr w:type="gramStart"/>
      <w:r w:rsidR="001E44FE">
        <w:rPr>
          <w:color w:val="3F7F5F"/>
          <w:lang w:val="en-US" w:bidi="he-IL"/>
        </w:rPr>
        <w:t>.</w:t>
      </w:r>
      <w:r w:rsidR="0087709E" w:rsidRPr="00DE1B49">
        <w:rPr>
          <w:lang w:val="en-US"/>
        </w:rPr>
        <w:t>.</w:t>
      </w:r>
      <w:proofErr w:type="gramEnd"/>
    </w:p>
    <w:p w:rsidR="0087709E" w:rsidRPr="00DE1B49" w:rsidRDefault="00AE3200" w:rsidP="00DE1B49">
      <w:pPr>
        <w:numPr>
          <w:ilvl w:val="1"/>
          <w:numId w:val="10"/>
        </w:numPr>
        <w:spacing w:line="276" w:lineRule="auto"/>
        <w:ind w:hanging="359"/>
        <w:rPr>
          <w:lang w:val="en-US"/>
        </w:rPr>
      </w:pPr>
      <w:proofErr w:type="spellStart"/>
      <w:proofErr w:type="gramStart"/>
      <w:r>
        <w:rPr>
          <w:i/>
        </w:rPr>
        <w:t>i</w:t>
      </w:r>
      <w:r>
        <w:rPr>
          <w:i/>
          <w:lang w:val="en-US"/>
        </w:rPr>
        <w:t>nt</w:t>
      </w:r>
      <w:proofErr w:type="spellEnd"/>
      <w:proofErr w:type="gramEnd"/>
      <w:r>
        <w:rPr>
          <w:i/>
          <w:lang w:val="en-US"/>
        </w:rPr>
        <w:t xml:space="preserve"> </w:t>
      </w:r>
      <w:proofErr w:type="spellStart"/>
      <w:r w:rsidR="0087709E" w:rsidRPr="00DE1B49">
        <w:rPr>
          <w:i/>
          <w:lang w:val="en-US"/>
        </w:rPr>
        <w:t>numberOfEntailmentUnits</w:t>
      </w:r>
      <w:proofErr w:type="spellEnd"/>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Paragraph"/>
      </w:pPr>
      <w:bookmarkStart w:id="97" w:name="h.umgln433wzzk" w:colFirst="0" w:colLast="0"/>
      <w:bookmarkEnd w:id="97"/>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EntailmentGraphCollapsed</w:t>
      </w:r>
      <w:proofErr w:type="spellEnd"/>
      <w:r w:rsidRPr="00DE1B49">
        <w:rPr>
          <w:i/>
          <w:lang w:val="en-US"/>
        </w:rPr>
        <w:t>()</w:t>
      </w:r>
      <w:proofErr w:type="gramEnd"/>
    </w:p>
    <w:p w:rsidR="0087709E" w:rsidRDefault="0087709E" w:rsidP="00DE1B49">
      <w:pPr>
        <w:ind w:left="1440"/>
        <w:rPr>
          <w:lang w:val="en-US"/>
        </w:rPr>
      </w:pPr>
      <w:r w:rsidRPr="00DE1B49">
        <w:rPr>
          <w:lang w:val="en-US"/>
        </w:rPr>
        <w:t>The constructor generates an empty raw entailment graph.</w:t>
      </w:r>
    </w:p>
    <w:p w:rsidR="003167BD" w:rsidRDefault="003167BD" w:rsidP="00DE1B49">
      <w:pPr>
        <w:ind w:left="1440"/>
        <w:rPr>
          <w:lang w:val="en-US"/>
        </w:rPr>
      </w:pPr>
    </w:p>
    <w:p w:rsidR="003167BD" w:rsidRPr="00DE1B49" w:rsidRDefault="003167BD" w:rsidP="003167BD">
      <w:pPr>
        <w:ind w:left="1440"/>
        <w:rPr>
          <w:lang w:val="en-US"/>
        </w:rPr>
      </w:pPr>
      <w:proofErr w:type="spellStart"/>
      <w:proofErr w:type="gramStart"/>
      <w:r w:rsidRPr="00DE1B49">
        <w:rPr>
          <w:i/>
          <w:lang w:val="en-US"/>
        </w:rPr>
        <w:t>EntailmentGraph</w:t>
      </w:r>
      <w:r>
        <w:rPr>
          <w:i/>
          <w:lang w:val="en-US"/>
        </w:rPr>
        <w:t>Collapsed</w:t>
      </w:r>
      <w:proofErr w:type="spellEnd"/>
      <w:r w:rsidRPr="00DE1B49">
        <w:rPr>
          <w:i/>
          <w:lang w:val="en-US"/>
        </w:rPr>
        <w:t>(</w:t>
      </w:r>
      <w:proofErr w:type="spellStart"/>
      <w:proofErr w:type="gramEnd"/>
      <w:r w:rsidRPr="00DE1B49">
        <w:rPr>
          <w:i/>
          <w:lang w:val="en-US"/>
        </w:rPr>
        <w:t>java.io.File</w:t>
      </w:r>
      <w:proofErr w:type="spellEnd"/>
      <w:r w:rsidRPr="00DE1B49">
        <w:rPr>
          <w:i/>
          <w:lang w:val="en-US"/>
        </w:rPr>
        <w:t xml:space="preserve"> </w:t>
      </w:r>
      <w:proofErr w:type="spellStart"/>
      <w:r>
        <w:rPr>
          <w:i/>
          <w:lang w:val="en-US"/>
        </w:rPr>
        <w:t>xmlF</w:t>
      </w:r>
      <w:r w:rsidRPr="00DE1B49">
        <w:rPr>
          <w:i/>
          <w:lang w:val="en-US"/>
        </w:rPr>
        <w:t>ile</w:t>
      </w:r>
      <w:proofErr w:type="spellEnd"/>
      <w:r w:rsidRPr="00DE1B49">
        <w:rPr>
          <w:i/>
          <w:lang w:val="en-US"/>
        </w:rPr>
        <w:t>)</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w:t>
      </w:r>
      <w:proofErr w:type="spellStart"/>
      <w:proofErr w:type="gramStart"/>
      <w:r>
        <w:rPr>
          <w:lang w:val="en-US"/>
        </w:rPr>
        <w:t>toXML</w:t>
      </w:r>
      <w:proofErr w:type="spellEnd"/>
      <w:r>
        <w:rPr>
          <w:lang w:val="en-US"/>
        </w:rPr>
        <w:t>(</w:t>
      </w:r>
      <w:proofErr w:type="gramEnd"/>
      <w:r>
        <w:rPr>
          <w:lang w:val="en-US"/>
        </w:rPr>
        <w:t xml:space="preserve">) method of the </w:t>
      </w:r>
      <w:proofErr w:type="spellStart"/>
      <w:r w:rsidRPr="00DC252C">
        <w:rPr>
          <w:iCs/>
          <w:lang w:val="en-US"/>
        </w:rPr>
        <w:t>EntailmentGraph</w:t>
      </w:r>
      <w:r w:rsidR="00182986">
        <w:rPr>
          <w:iCs/>
          <w:lang w:val="en-US"/>
        </w:rPr>
        <w:t>Collapsed</w:t>
      </w:r>
      <w:proofErr w:type="spellEnd"/>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w:t>
      </w:r>
      <w:r w:rsidR="005C5357">
        <w:rPr>
          <w:lang w:val="en-US"/>
        </w:rPr>
        <w:t>Collapsed</w:t>
      </w:r>
      <w:r>
        <w:rPr>
          <w:lang w:val="en-US"/>
        </w:rPr>
        <w:t>Exception</w:t>
      </w:r>
      <w:proofErr w:type="spellEnd"/>
      <w:r>
        <w:rPr>
          <w:lang w:val="en-US"/>
        </w:rPr>
        <w:t xml:space="preserve">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Paragraph"/>
      </w:pPr>
      <w:bookmarkStart w:id="98" w:name="h.c34hvxej1tgj" w:colFirst="0" w:colLast="0"/>
      <w:bookmarkEnd w:id="98"/>
      <w:r w:rsidRPr="00DE1B49">
        <w:t>Methods</w:t>
      </w:r>
      <w:r w:rsidR="00CA3850">
        <w:t>:</w:t>
      </w:r>
    </w:p>
    <w:p w:rsidR="00F936A2" w:rsidRDefault="00F936A2" w:rsidP="00F936A2">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spellStart"/>
      <w:proofErr w:type="gramEnd"/>
      <w:r w:rsidRPr="00DE1B49">
        <w:rPr>
          <w:i/>
          <w:lang w:val="en-US"/>
        </w:rPr>
        <w:t>java.lang.String</w:t>
      </w:r>
      <w:proofErr w:type="spellEnd"/>
      <w:r w:rsidRPr="00DE1B49">
        <w:rPr>
          <w:i/>
          <w:lang w:val="en-US"/>
        </w:rPr>
        <w:t xml:space="preserve"> text) </w:t>
      </w:r>
    </w:p>
    <w:p w:rsidR="00F936A2" w:rsidRPr="007D429F" w:rsidRDefault="00F936A2" w:rsidP="00852AE0">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spellStart"/>
      <w:proofErr w:type="gramEnd"/>
      <w:r>
        <w:rPr>
          <w:i/>
          <w:lang w:val="en-US"/>
        </w:rPr>
        <w:t>EntailmentUnit</w:t>
      </w:r>
      <w:proofErr w:type="spellEnd"/>
      <w:r>
        <w:rPr>
          <w:i/>
          <w:lang w:val="en-US"/>
        </w:rPr>
        <w:t xml:space="preserve"> </w:t>
      </w:r>
      <w:proofErr w:type="spellStart"/>
      <w:r>
        <w:rPr>
          <w:i/>
          <w:lang w:val="en-US"/>
        </w:rPr>
        <w:t>eu</w:t>
      </w:r>
      <w:proofErr w:type="spellEnd"/>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proofErr w:type="spellStart"/>
      <w:r w:rsidR="00852AE0">
        <w:rPr>
          <w:lang w:val="en-US"/>
        </w:rPr>
        <w:t>EquivalenceClass</w:t>
      </w:r>
      <w:proofErr w:type="spellEnd"/>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Pr>
          <w:lang w:val="en-US"/>
        </w:rPr>
        <w:t>eu</w:t>
      </w:r>
      <w:proofErr w:type="spellEnd"/>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proofErr w:type="spellStart"/>
      <w:proofErr w:type="gramStart"/>
      <w:r>
        <w:rPr>
          <w:i/>
        </w:rPr>
        <w:t>int</w:t>
      </w:r>
      <w:proofErr w:type="spellEnd"/>
      <w:proofErr w:type="gramEnd"/>
      <w:r>
        <w:rPr>
          <w:i/>
        </w:rPr>
        <w:t xml:space="preserve"> </w:t>
      </w:r>
      <w:proofErr w:type="spellStart"/>
      <w:r w:rsidR="0087709E" w:rsidRPr="00DE1B49">
        <w:rPr>
          <w:i/>
        </w:rPr>
        <w:t>getNumberOfInteractions</w:t>
      </w:r>
      <w:proofErr w:type="spellEnd"/>
      <w:r w:rsidR="0087709E" w:rsidRPr="00DE1B49">
        <w:rPr>
          <w:i/>
        </w:rPr>
        <w:t>()</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List&lt;</w:t>
      </w:r>
      <w:proofErr w:type="spellStart"/>
      <w:r>
        <w:rPr>
          <w:i/>
          <w:lang w:val="en-US"/>
        </w:rPr>
        <w:t>EquivalenceClass</w:t>
      </w:r>
      <w:proofErr w:type="spellEnd"/>
      <w:r>
        <w:rPr>
          <w:i/>
          <w:lang w:val="en-US"/>
        </w:rPr>
        <w:t xml:space="preserve">&gt; </w:t>
      </w:r>
      <w:proofErr w:type="spellStart"/>
      <w:proofErr w:type="gramStart"/>
      <w:r w:rsidR="0087709E" w:rsidRPr="00DE1B49">
        <w:rPr>
          <w:i/>
          <w:lang w:val="en-US"/>
        </w:rPr>
        <w:t>sortNodesByNumberOfInteractions</w:t>
      </w:r>
      <w:proofErr w:type="spellEnd"/>
      <w:r w:rsidR="0087709E" w:rsidRPr="00DE1B49">
        <w:rPr>
          <w:i/>
          <w:lang w:val="en-US"/>
        </w:rPr>
        <w:t>(</w:t>
      </w:r>
      <w:proofErr w:type="spellStart"/>
      <w:proofErr w:type="gramEnd"/>
      <w:r w:rsidR="0087709E" w:rsidRPr="00DE1B49">
        <w:rPr>
          <w:i/>
          <w:lang w:val="en-US"/>
        </w:rPr>
        <w:t>int</w:t>
      </w:r>
      <w:proofErr w:type="spellEnd"/>
      <w:r w:rsidR="0087709E" w:rsidRPr="00DE1B49">
        <w:rPr>
          <w:i/>
          <w:lang w:val="en-US"/>
        </w:rPr>
        <w:t xml:space="preserve">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@return (List&lt;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proofErr w:type="spellStart"/>
      <w:proofErr w:type="gramStart"/>
      <w:r>
        <w:rPr>
          <w:i/>
          <w:lang w:val="en-US"/>
        </w:rPr>
        <w:t>int</w:t>
      </w:r>
      <w:proofErr w:type="spellEnd"/>
      <w:proofErr w:type="gramEnd"/>
      <w:r>
        <w:rPr>
          <w:i/>
          <w:lang w:val="en-US"/>
        </w:rPr>
        <w:t xml:space="preserve"> </w:t>
      </w:r>
      <w:proofErr w:type="spellStart"/>
      <w:r w:rsidR="0087709E" w:rsidRPr="00DE1B49">
        <w:rPr>
          <w:i/>
          <w:lang w:val="en-US"/>
        </w:rPr>
        <w:t>getNumberOfEntailmentUnits</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proofErr w:type="spellStart"/>
      <w:proofErr w:type="gramStart"/>
      <w:r>
        <w:rPr>
          <w:i/>
          <w:lang w:val="en-US"/>
        </w:rPr>
        <w:t>int</w:t>
      </w:r>
      <w:proofErr w:type="spellEnd"/>
      <w:proofErr w:type="gramEnd"/>
      <w:r>
        <w:rPr>
          <w:i/>
          <w:lang w:val="en-US"/>
        </w:rPr>
        <w:t xml:space="preserve"> </w:t>
      </w:r>
      <w:proofErr w:type="spellStart"/>
      <w:r w:rsidR="0087709E" w:rsidRPr="00DE1B49">
        <w:rPr>
          <w:i/>
          <w:lang w:val="en-US"/>
        </w:rPr>
        <w:t>getNumberOfEquivalenceClasses</w:t>
      </w:r>
      <w:proofErr w:type="spellEnd"/>
      <w:r w:rsidR="0087709E" w:rsidRPr="00DE1B49">
        <w:rPr>
          <w:i/>
          <w:lang w:val="en-US"/>
        </w:rPr>
        <w:t>()</w:t>
      </w:r>
      <w:del w:id="99" w:author="Lili" w:date="2013-09-10T13:41:00Z">
        <w:r w:rsidR="0087709E" w:rsidRPr="00DE1B49" w:rsidDel="00294F59">
          <w:rPr>
            <w:lang w:val="en-US"/>
          </w:rPr>
          <w:delText>.</w:delText>
        </w:r>
      </w:del>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Default="0087709E" w:rsidP="0087709E">
      <w:pPr>
        <w:ind w:left="1440"/>
        <w:rPr>
          <w:ins w:id="100" w:author="Lili" w:date="2013-09-10T13:41:00Z"/>
          <w:lang w:val="en-US"/>
        </w:rPr>
      </w:pPr>
    </w:p>
    <w:p w:rsidR="00294F59" w:rsidRDefault="00294F59" w:rsidP="00294F59">
      <w:pPr>
        <w:ind w:left="1440"/>
        <w:rPr>
          <w:ins w:id="101" w:author="Lili" w:date="2013-09-10T13:41:00Z"/>
          <w:i/>
          <w:lang w:val="en-US"/>
        </w:rPr>
      </w:pPr>
      <w:proofErr w:type="spellStart"/>
      <w:proofErr w:type="gramStart"/>
      <w:ins w:id="102" w:author="Lili" w:date="2013-09-10T13:41:00Z">
        <w:r w:rsidRPr="00294F59">
          <w:rPr>
            <w:i/>
            <w:lang w:val="en-US"/>
            <w:rPrChange w:id="103" w:author="Lili" w:date="2013-09-10T13:41:00Z">
              <w:rPr>
                <w:lang w:val="en-US"/>
              </w:rPr>
            </w:rPrChange>
          </w:rPr>
          <w:t>int</w:t>
        </w:r>
        <w:proofErr w:type="spellEnd"/>
        <w:proofErr w:type="gramEnd"/>
        <w:r w:rsidRPr="00294F59">
          <w:rPr>
            <w:i/>
            <w:lang w:val="en-US"/>
            <w:rPrChange w:id="104" w:author="Lili" w:date="2013-09-10T13:41:00Z">
              <w:rPr>
                <w:lang w:val="en-US"/>
              </w:rPr>
            </w:rPrChange>
          </w:rPr>
          <w:t xml:space="preserve"> </w:t>
        </w:r>
        <w:proofErr w:type="spellStart"/>
        <w:r w:rsidRPr="00294F59">
          <w:rPr>
            <w:i/>
            <w:lang w:val="en-US"/>
            <w:rPrChange w:id="105" w:author="Lili" w:date="2013-09-10T13:41:00Z">
              <w:rPr>
                <w:rFonts w:ascii="Consolas" w:hAnsi="Consolas" w:cs="Consolas"/>
                <w:color w:val="000000"/>
                <w:sz w:val="20"/>
                <w:szCs w:val="20"/>
                <w:highlight w:val="lightGray"/>
                <w:lang w:val="en-US" w:bidi="he-IL"/>
              </w:rPr>
            </w:rPrChange>
          </w:rPr>
          <w:t>getNumberOfFragmentGraphs</w:t>
        </w:r>
        <w:proofErr w:type="spellEnd"/>
        <w:r>
          <w:rPr>
            <w:i/>
            <w:lang w:val="en-US"/>
          </w:rPr>
          <w:t>()</w:t>
        </w:r>
      </w:ins>
    </w:p>
    <w:p w:rsidR="00294F59" w:rsidRDefault="00294F59" w:rsidP="00294F59">
      <w:pPr>
        <w:ind w:left="1440"/>
        <w:rPr>
          <w:ins w:id="106" w:author="Lili" w:date="2013-09-10T13:42:00Z"/>
          <w:iCs/>
          <w:lang w:val="en-US"/>
        </w:rPr>
      </w:pPr>
      <w:ins w:id="107" w:author="Lili" w:date="2013-09-10T13:42:00Z">
        <w:r>
          <w:rPr>
            <w:iCs/>
            <w:lang w:val="en-US"/>
          </w:rPr>
          <w:t>This method is required by the NICE scenario.</w:t>
        </w:r>
      </w:ins>
    </w:p>
    <w:p w:rsidR="00294F59" w:rsidRPr="00DE1B49" w:rsidRDefault="00294F59" w:rsidP="00294F59">
      <w:pPr>
        <w:numPr>
          <w:ilvl w:val="2"/>
          <w:numId w:val="22"/>
        </w:numPr>
        <w:spacing w:line="276" w:lineRule="auto"/>
        <w:ind w:hanging="359"/>
        <w:rPr>
          <w:ins w:id="108" w:author="Lili" w:date="2013-09-10T13:42:00Z"/>
          <w:lang w:val="en-US"/>
        </w:rPr>
      </w:pPr>
      <w:ins w:id="109" w:author="Lili" w:date="2013-09-10T13:42:00Z">
        <w:r w:rsidRPr="00DE1B49">
          <w:rPr>
            <w:lang w:val="en-US"/>
          </w:rPr>
          <w:t>@return (</w:t>
        </w:r>
        <w:proofErr w:type="spellStart"/>
        <w:r w:rsidRPr="00DE1B49">
          <w:rPr>
            <w:lang w:val="en-US"/>
          </w:rPr>
          <w:t>int</w:t>
        </w:r>
        <w:proofErr w:type="spellEnd"/>
        <w:r w:rsidRPr="00DE1B49">
          <w:rPr>
            <w:lang w:val="en-US"/>
          </w:rPr>
          <w:t xml:space="preserve">) </w:t>
        </w:r>
        <w:r>
          <w:rPr>
            <w:lang w:val="en-US"/>
          </w:rPr>
          <w:t>–</w:t>
        </w:r>
        <w:r w:rsidRPr="00DE1B49">
          <w:rPr>
            <w:lang w:val="en-US"/>
          </w:rPr>
          <w:t xml:space="preserve"> returns the number of </w:t>
        </w:r>
        <w:r>
          <w:rPr>
            <w:lang w:val="en-US"/>
          </w:rPr>
          <w:t>fragment graphs based on which the collapsed graph was built</w:t>
        </w:r>
        <w:r w:rsidRPr="00DE1B49">
          <w:rPr>
            <w:lang w:val="en-US"/>
          </w:rPr>
          <w:t xml:space="preserve">. </w:t>
        </w:r>
      </w:ins>
    </w:p>
    <w:p w:rsidR="00294F59" w:rsidRPr="00294F59" w:rsidRDefault="00294F59" w:rsidP="00294F59">
      <w:pPr>
        <w:ind w:left="1440"/>
        <w:rPr>
          <w:iCs/>
          <w:lang w:val="en-US"/>
          <w:rPrChange w:id="110" w:author="Lili" w:date="2013-09-10T13:42:00Z">
            <w:rPr>
              <w:lang w:val="en-US"/>
            </w:rPr>
          </w:rPrChange>
        </w:rPr>
      </w:pPr>
      <w:bookmarkStart w:id="111" w:name="_GoBack"/>
      <w:bookmarkEnd w:id="111"/>
    </w:p>
    <w:p w:rsidR="0087709E" w:rsidRPr="00DE1B49" w:rsidRDefault="00D57225" w:rsidP="0087709E">
      <w:pPr>
        <w:ind w:left="1440"/>
        <w:rPr>
          <w:lang w:val="en-US"/>
        </w:rPr>
      </w:pPr>
      <w:r w:rsidRPr="00D57225">
        <w:rPr>
          <w:i/>
          <w:lang w:val="en-US"/>
        </w:rPr>
        <w:t>Set&lt;</w:t>
      </w:r>
      <w:proofErr w:type="spellStart"/>
      <w:r w:rsidRPr="00D57225">
        <w:rPr>
          <w:i/>
          <w:lang w:val="en-US"/>
        </w:rPr>
        <w:t>EntailmentUnit</w:t>
      </w:r>
      <w:proofErr w:type="spellEnd"/>
      <w:r w:rsidRPr="00D57225">
        <w:rPr>
          <w:i/>
          <w:lang w:val="en-US"/>
        </w:rPr>
        <w:t xml:space="preserve">&gt; </w:t>
      </w:r>
      <w:proofErr w:type="spellStart"/>
      <w:proofErr w:type="gramStart"/>
      <w:r w:rsidR="0087709E" w:rsidRPr="00D57225">
        <w:rPr>
          <w:i/>
          <w:lang w:val="en-US"/>
        </w:rPr>
        <w:t>getEquivalentEntailmentUnits</w:t>
      </w:r>
      <w:proofErr w:type="spellEnd"/>
      <w:r w:rsidR="0087709E" w:rsidRPr="00DE1B49">
        <w:rPr>
          <w:i/>
          <w:lang w:val="en-US"/>
        </w:rPr>
        <w:t>(</w:t>
      </w:r>
      <w:proofErr w:type="spellStart"/>
      <w:proofErr w:type="gramEnd"/>
      <w:r w:rsidR="0087709E" w:rsidRPr="00DE1B49">
        <w:rPr>
          <w:i/>
          <w:lang w:val="en-US"/>
        </w:rPr>
        <w:t>java.lang.String</w:t>
      </w:r>
      <w:proofErr w:type="spellEnd"/>
      <w:r w:rsidR="0087709E" w:rsidRPr="00DE1B49">
        <w:rPr>
          <w:i/>
          <w:lang w:val="en-US"/>
        </w:rPr>
        <w:t xml:space="preserve">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sidRPr="00D57225">
        <w:rPr>
          <w:i/>
          <w:lang w:val="en-US"/>
        </w:rPr>
        <w:t>Set&lt;</w:t>
      </w:r>
      <w:proofErr w:type="spellStart"/>
      <w:r w:rsidRPr="00D57225">
        <w:rPr>
          <w:i/>
          <w:lang w:val="en-US"/>
        </w:rPr>
        <w:t>EntailmentUnit</w:t>
      </w:r>
      <w:proofErr w:type="spellEnd"/>
      <w:r w:rsidRPr="00D57225">
        <w:rPr>
          <w:i/>
          <w:lang w:val="en-US"/>
        </w:rPr>
        <w:t>&gt;</w:t>
      </w:r>
      <w:r>
        <w:rPr>
          <w:i/>
          <w:lang w:val="en-US"/>
        </w:rPr>
        <w:t xml:space="preserve"> </w:t>
      </w:r>
      <w:proofErr w:type="spellStart"/>
      <w:proofErr w:type="gramStart"/>
      <w:r w:rsidR="0087709E" w:rsidRPr="00DE1B49">
        <w:rPr>
          <w:i/>
          <w:lang w:val="en-US"/>
        </w:rPr>
        <w:t>getEquivalentEntailmentUnits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spellStart"/>
      <w:proofErr w:type="gramEnd"/>
      <w:r w:rsidR="0087709E" w:rsidRPr="00DE1B49">
        <w:rPr>
          <w:i/>
          <w:lang w:val="en-US"/>
        </w:rPr>
        <w:t>java.lang.String</w:t>
      </w:r>
      <w:proofErr w:type="spellEnd"/>
      <w:r w:rsidR="0087709E" w:rsidRPr="00DE1B49">
        <w:rPr>
          <w:i/>
          <w:lang w:val="en-US"/>
        </w:rPr>
        <w:t xml:space="preserve">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 xml:space="preserve">This method returns equivalence classes containing entailment units entailing the input entailment unit, i.e. equivalence classes, for which there is an edge </w:t>
      </w:r>
      <w:r w:rsidRPr="00DE1B49">
        <w:rPr>
          <w:lang w:val="en-US"/>
        </w:rPr>
        <w:lastRenderedPageBreak/>
        <w:t>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(Set&lt;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t>
      </w:r>
      <w:proofErr w:type="gramStart"/>
      <w:r w:rsidRPr="00DE1B49">
        <w:rPr>
          <w:lang w:val="en-US"/>
        </w:rPr>
        <w:t>whose</w:t>
      </w:r>
      <w:proofErr w:type="gramEnd"/>
      <w:r w:rsidRPr="00DE1B49">
        <w:rPr>
          <w:lang w:val="en-US"/>
        </w:rPr>
        <w:t xml:space="preserv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spellStart"/>
      <w:proofErr w:type="gramEnd"/>
      <w:r w:rsidR="0087709E" w:rsidRPr="00DE1B49">
        <w:rPr>
          <w:i/>
          <w:lang w:val="en-US"/>
        </w:rPr>
        <w:t>java.lang.String</w:t>
      </w:r>
      <w:proofErr w:type="spellEnd"/>
      <w:r w:rsidR="0087709E" w:rsidRPr="00DE1B49">
        <w:rPr>
          <w:i/>
          <w:lang w:val="en-US"/>
        </w:rPr>
        <w:t xml:space="preserve">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w:t>
      </w:r>
      <w:r w:rsidR="0016314B">
        <w:rPr>
          <w:lang w:val="en-US"/>
        </w:rPr>
        <w:t>Set</w:t>
      </w:r>
      <w:r w:rsidRPr="00DE1B49">
        <w:rPr>
          <w:lang w:val="en-US"/>
        </w:rPr>
        <w: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C64949">
        <w:rPr>
          <w:i/>
          <w:lang w:val="en-US"/>
        </w:rPr>
        <w:t>(</w:t>
      </w:r>
      <w:proofErr w:type="spellStart"/>
      <w:proofErr w:type="gramEnd"/>
      <w:r w:rsidR="0087709E" w:rsidRPr="00C64949">
        <w:rPr>
          <w:i/>
          <w:lang w:val="en-US"/>
        </w:rPr>
        <w:t>java.lang.String</w:t>
      </w:r>
      <w:proofErr w:type="spellEnd"/>
      <w:r w:rsidR="0087709E" w:rsidRPr="00C64949">
        <w:rPr>
          <w:i/>
          <w:lang w:val="en-US"/>
        </w:rPr>
        <w:t xml:space="preserve"> </w:t>
      </w:r>
      <w:proofErr w:type="spellStart"/>
      <w:r w:rsidR="0087709E" w:rsidRPr="00C64949">
        <w:rPr>
          <w:i/>
          <w:lang w:val="en-US"/>
        </w:rPr>
        <w:t>entailme</w:t>
      </w:r>
      <w:r w:rsidR="0087709E" w:rsidRPr="00C64949">
        <w:rPr>
          <w:i/>
          <w:lang w:val="en-US"/>
        </w:rPr>
        <w:t>n</w:t>
      </w:r>
      <w:r w:rsidR="0087709E" w:rsidRPr="00C64949">
        <w:rPr>
          <w:i/>
          <w:lang w:val="en-US"/>
        </w:rPr>
        <w:t>tUnitText</w:t>
      </w:r>
      <w:proofErr w:type="spellEnd"/>
      <w:r w:rsidR="0087709E" w:rsidRPr="00C64949">
        <w:rPr>
          <w:i/>
          <w:lang w:val="en-US"/>
        </w:rPr>
        <w:t xml:space="preserve">)  </w:t>
      </w:r>
    </w:p>
    <w:p w:rsidR="0087709E" w:rsidRPr="00DE1B49" w:rsidRDefault="00C64949" w:rsidP="0087709E">
      <w:pPr>
        <w:ind w:left="1440"/>
        <w:rPr>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entailme</w:t>
      </w:r>
      <w:r w:rsidR="0087709E" w:rsidRPr="00DE1B49">
        <w:rPr>
          <w:i/>
          <w:lang w:val="en-US"/>
        </w:rPr>
        <w:t>n</w:t>
      </w:r>
      <w:r w:rsidR="0087709E" w:rsidRPr="00DE1B49">
        <w:rPr>
          <w:i/>
          <w:lang w:val="en-US"/>
        </w:rPr>
        <w:t>tUnit</w:t>
      </w:r>
      <w:proofErr w:type="spellEnd"/>
      <w:r w:rsidR="0087709E" w:rsidRPr="00DE1B49">
        <w:rPr>
          <w:i/>
          <w:lang w:val="en-US"/>
        </w:rPr>
        <w:t>)</w:t>
      </w:r>
      <w:r w:rsidR="0087709E" w:rsidRPr="00DE1B49">
        <w:rPr>
          <w:lang w:val="en-US"/>
        </w:rPr>
        <w:t xml:space="preserve">  </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a </w:t>
      </w:r>
      <w:proofErr w:type="spellStart"/>
      <w:r w:rsidRPr="00DE1B49">
        <w:rPr>
          <w:lang w:val="en-US"/>
        </w:rPr>
        <w:t>subgraph</w:t>
      </w:r>
      <w:proofErr w:type="spellEnd"/>
      <w:r w:rsidRPr="00DE1B49">
        <w:rPr>
          <w:lang w:val="en-US"/>
        </w:rPr>
        <w:t xml:space="preserve">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return (</w:t>
      </w:r>
      <w:proofErr w:type="spellStart"/>
      <w:r w:rsidR="0087709E" w:rsidRPr="00DE1B49">
        <w:rPr>
          <w:lang w:val="en-US"/>
        </w:rPr>
        <w:t>EntailmentGraphCollapsed</w:t>
      </w:r>
      <w:proofErr w:type="spellEnd"/>
      <w:r w:rsidR="0087709E" w:rsidRPr="00DE1B49">
        <w:rPr>
          <w:lang w:val="en-US"/>
        </w:rPr>
        <w:t xml:space="preserve">) </w:t>
      </w:r>
      <w:r w:rsidR="00B77A1E">
        <w:rPr>
          <w:lang w:val="en-US"/>
        </w:rPr>
        <w:t>–</w:t>
      </w:r>
      <w:r w:rsidR="0087709E" w:rsidRPr="00DE1B49">
        <w:rPr>
          <w:lang w:val="en-US"/>
        </w:rPr>
        <w:t xml:space="preserve"> the required </w:t>
      </w:r>
      <w:proofErr w:type="spellStart"/>
      <w:r w:rsidR="0087709E" w:rsidRPr="00DE1B49">
        <w:rPr>
          <w:lang w:val="en-US"/>
        </w:rPr>
        <w:t>subgraph</w:t>
      </w:r>
      <w:proofErr w:type="spellEnd"/>
      <w:r w:rsidR="0087709E" w:rsidRPr="00DE1B49">
        <w:rPr>
          <w:lang w:val="en-US"/>
        </w:rPr>
        <w:t xml:space="preserve">.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w:t>
      </w:r>
      <w:proofErr w:type="spellStart"/>
      <w:r w:rsidRPr="00DE1B49">
        <w:rPr>
          <w:lang w:val="en-US"/>
        </w:rPr>
        <w:t>subgraph</w:t>
      </w:r>
      <w:proofErr w:type="spellEnd"/>
      <w:r w:rsidRPr="00DE1B49">
        <w:rPr>
          <w:lang w:val="en-US"/>
        </w:rPr>
        <w:t xml:space="preserve"> should be returned, or the entailment unit itself.</w:t>
      </w:r>
    </w:p>
    <w:p w:rsidR="0087709E" w:rsidRPr="00DE1B49" w:rsidRDefault="0087709E" w:rsidP="0087709E">
      <w:pPr>
        <w:ind w:left="1440"/>
        <w:rPr>
          <w:lang w:val="en-US"/>
        </w:rPr>
      </w:pPr>
      <w:r w:rsidRPr="00DE1B49">
        <w:rPr>
          <w:lang w:val="en-US"/>
        </w:rPr>
        <w:lastRenderedPageBreak/>
        <w:t xml:space="preserve"> </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spellStart"/>
      <w:proofErr w:type="gramEnd"/>
      <w:r w:rsidR="0087709E" w:rsidRPr="00DE1B49">
        <w:rPr>
          <w:i/>
          <w:lang w:val="en-US"/>
        </w:rPr>
        <w:t>java.lang.String</w:t>
      </w:r>
      <w:proofErr w:type="spellEnd"/>
      <w:r w:rsidR="0087709E" w:rsidRPr="00DE1B49">
        <w:rPr>
          <w:i/>
          <w:lang w:val="en-US"/>
        </w:rPr>
        <w:t xml:space="preserve"> </w:t>
      </w:r>
      <w:proofErr w:type="spellStart"/>
      <w:r w:rsidR="0087709E" w:rsidRPr="00DE1B49">
        <w:rPr>
          <w:i/>
          <w:lang w:val="en-US"/>
        </w:rPr>
        <w:t>entailme</w:t>
      </w:r>
      <w:r w:rsidR="0087709E" w:rsidRPr="00DE1B49">
        <w:rPr>
          <w:i/>
          <w:lang w:val="en-US"/>
        </w:rPr>
        <w:t>n</w:t>
      </w:r>
      <w:r w:rsidR="0087709E" w:rsidRPr="00DE1B49">
        <w:rPr>
          <w:i/>
          <w:lang w:val="en-US"/>
        </w:rPr>
        <w:t>tUnitText</w:t>
      </w:r>
      <w:proofErr w:type="spellEnd"/>
      <w:r w:rsidR="0087709E" w:rsidRPr="00DE1B49">
        <w:rPr>
          <w:i/>
          <w:lang w:val="en-US"/>
        </w:rPr>
        <w:t>)</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spellStart"/>
      <w:proofErr w:type="gramEnd"/>
      <w:r w:rsidR="0087709E" w:rsidRPr="00DE1B49">
        <w:rPr>
          <w:i/>
          <w:lang w:val="en-US"/>
        </w:rPr>
        <w:t>EntailmentUnit</w:t>
      </w:r>
      <w:proofErr w:type="spellEnd"/>
      <w:r w:rsidR="0087709E" w:rsidRPr="00DE1B49">
        <w:rPr>
          <w:i/>
          <w:lang w:val="en-US"/>
        </w:rPr>
        <w:t xml:space="preserve"> </w:t>
      </w:r>
      <w:proofErr w:type="spellStart"/>
      <w:r w:rsidR="0087709E" w:rsidRPr="00DE1B49">
        <w:rPr>
          <w:i/>
          <w:lang w:val="en-US"/>
        </w:rPr>
        <w:t>entailmentUnit</w:t>
      </w:r>
      <w:proofErr w:type="spellEnd"/>
      <w:r w:rsidR="0087709E" w:rsidRPr="00DE1B49">
        <w:rPr>
          <w:i/>
          <w:lang w:val="en-US"/>
        </w:rPr>
        <w:t>)</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the ids of </w:t>
      </w:r>
    </w:p>
    <w:p w:rsidR="0087709E" w:rsidRPr="00DE1B49" w:rsidRDefault="0087709E" w:rsidP="0087709E">
      <w:pPr>
        <w:ind w:left="1440"/>
        <w:rPr>
          <w:lang w:val="en-US"/>
        </w:rPr>
      </w:pPr>
      <w:proofErr w:type="gramStart"/>
      <w:r w:rsidRPr="00DE1B49">
        <w:rPr>
          <w:lang w:val="en-US"/>
        </w:rPr>
        <w:t>interactions</w:t>
      </w:r>
      <w:proofErr w:type="gramEnd"/>
      <w:r w:rsidRPr="00DE1B49">
        <w:rPr>
          <w:lang w:val="en-US"/>
        </w:rPr>
        <w:t xml:space="preserve">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w:t>
      </w:r>
      <w:proofErr w:type="spellStart"/>
      <w:r>
        <w:rPr>
          <w:i/>
          <w:lang w:val="en-US"/>
        </w:rPr>
        <w:t>java.lang.String</w:t>
      </w:r>
      <w:proofErr w:type="spellEnd"/>
      <w:r>
        <w:rPr>
          <w:i/>
          <w:lang w:val="en-US"/>
        </w:rPr>
        <w:t xml:space="preserve">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EntailmentGraphCollapsedException</w:t>
      </w:r>
      <w:proofErr w:type="spellEnd"/>
      <w:r>
        <w:rPr>
          <w:lang w:val="en-US"/>
        </w:rPr>
        <w:t xml:space="preserve">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proofErr w:type="spellStart"/>
      <w:proofErr w:type="gramStart"/>
      <w:r>
        <w:rPr>
          <w:i/>
          <w:lang w:val="en-US"/>
        </w:rPr>
        <w:t>java.lang.String</w:t>
      </w:r>
      <w:proofErr w:type="spellEnd"/>
      <w:r>
        <w:rPr>
          <w:i/>
          <w:lang w:val="en-US"/>
        </w:rPr>
        <w:t xml:space="preserve">  </w:t>
      </w:r>
      <w:proofErr w:type="spellStart"/>
      <w:r>
        <w:rPr>
          <w:i/>
          <w:lang w:val="en-US"/>
        </w:rPr>
        <w:t>toDOT</w:t>
      </w:r>
      <w:proofErr w:type="spellEnd"/>
      <w:proofErr w:type="gramEnd"/>
      <w:r w:rsidRPr="00DE1B49">
        <w:rPr>
          <w:i/>
          <w:lang w:val="en-US"/>
        </w:rPr>
        <w:t>()</w:t>
      </w:r>
    </w:p>
    <w:p w:rsidR="00FE5FF1" w:rsidRDefault="00FE5FF1" w:rsidP="00FE5FF1">
      <w:pPr>
        <w:ind w:left="1440"/>
        <w:rPr>
          <w:i/>
          <w:lang w:val="en-US"/>
        </w:rPr>
      </w:pPr>
      <w:proofErr w:type="gramStart"/>
      <w:r>
        <w:rPr>
          <w:i/>
          <w:lang w:val="en-US"/>
        </w:rPr>
        <w:t>void</w:t>
      </w:r>
      <w:proofErr w:type="gramEnd"/>
      <w:r>
        <w:rPr>
          <w:i/>
          <w:lang w:val="en-US"/>
        </w:rPr>
        <w:t xml:space="preserve"> </w:t>
      </w:r>
      <w:proofErr w:type="spellStart"/>
      <w:r>
        <w:rPr>
          <w:i/>
          <w:lang w:val="en-US"/>
        </w:rPr>
        <w:t>toDOT</w:t>
      </w:r>
      <w:proofErr w:type="spellEnd"/>
      <w:r>
        <w:rPr>
          <w:i/>
          <w:lang w:val="en-US"/>
        </w:rPr>
        <w:t>(</w:t>
      </w:r>
      <w:proofErr w:type="spellStart"/>
      <w:r>
        <w:rPr>
          <w:i/>
          <w:lang w:val="en-US"/>
        </w:rPr>
        <w:t>java.lang.String</w:t>
      </w:r>
      <w:proofErr w:type="spellEnd"/>
      <w:r>
        <w:rPr>
          <w:i/>
          <w:lang w:val="en-US"/>
        </w:rPr>
        <w:t xml:space="preserve">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w:t>
      </w:r>
      <w:proofErr w:type="gramStart"/>
      <w:r w:rsidR="00F37E66" w:rsidRPr="00F37E66">
        <w:rPr>
          <w:u w:val="single"/>
          <w:lang w:val="en-US"/>
        </w:rPr>
        <w:t>_(</w:t>
      </w:r>
      <w:proofErr w:type="gramEnd"/>
      <w:r w:rsidR="00F37E66" w:rsidRPr="00F37E66">
        <w:rPr>
          <w:u w:val="single"/>
          <w:lang w:val="en-US"/>
        </w:rPr>
        <w:t>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proofErr w:type="gramStart"/>
      <w:r>
        <w:t>throws</w:t>
      </w:r>
      <w:proofErr w:type="gramEnd"/>
      <w:r>
        <w:t xml:space="preserve"> </w:t>
      </w:r>
      <w:proofErr w:type="spellStart"/>
      <w:r>
        <w:t>IOException</w:t>
      </w:r>
      <w:proofErr w:type="spellEnd"/>
      <w:r>
        <w:t xml:space="preserve">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EE162A">
      <w:pPr>
        <w:pStyle w:val="Heading4"/>
      </w:pPr>
      <w:bookmarkStart w:id="112" w:name="h.10hqqsem8uxk" w:colFirst="0" w:colLast="0"/>
      <w:bookmarkEnd w:id="112"/>
      <w:proofErr w:type="gramStart"/>
      <w:r w:rsidRPr="00DE1B49">
        <w:t>class</w:t>
      </w:r>
      <w:proofErr w:type="gramEnd"/>
      <w:r w:rsidRPr="00DE1B49">
        <w:t xml:space="preserve"> </w:t>
      </w:r>
      <w:proofErr w:type="spellStart"/>
      <w:r w:rsidRPr="00DE1B49">
        <w:t>EquivalenceClass</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Paragraph"/>
      </w:pPr>
      <w:bookmarkStart w:id="113" w:name="h.bgzgn1c24mw7" w:colFirst="0" w:colLast="0"/>
      <w:bookmarkEnd w:id="113"/>
      <w:r w:rsidRPr="00DE1B49">
        <w:lastRenderedPageBreak/>
        <w:t>Attributes</w:t>
      </w:r>
      <w:r w:rsidR="00CA3850">
        <w:t>:</w:t>
      </w:r>
    </w:p>
    <w:p w:rsidR="0087709E" w:rsidRPr="00DE1B49" w:rsidRDefault="00AE3200" w:rsidP="00675094">
      <w:pPr>
        <w:numPr>
          <w:ilvl w:val="1"/>
          <w:numId w:val="71"/>
        </w:numPr>
        <w:spacing w:line="276" w:lineRule="auto"/>
        <w:ind w:hanging="359"/>
        <w:rPr>
          <w:lang w:val="en-US"/>
        </w:rPr>
      </w:pPr>
      <w:r>
        <w:rPr>
          <w:i/>
          <w:lang w:val="en-US"/>
        </w:rPr>
        <w:t>Set&lt;</w:t>
      </w:r>
      <w:proofErr w:type="spellStart"/>
      <w:r>
        <w:rPr>
          <w:i/>
          <w:lang w:val="en-US"/>
        </w:rPr>
        <w:t>EntailmentUnit</w:t>
      </w:r>
      <w:proofErr w:type="spellEnd"/>
      <w:r>
        <w:rPr>
          <w:i/>
          <w:lang w:val="en-US"/>
        </w:rPr>
        <w:t xml:space="preserve">&gt; </w:t>
      </w:r>
      <w:proofErr w:type="spellStart"/>
      <w:r w:rsidR="0087709E" w:rsidRPr="00DE1B49">
        <w:rPr>
          <w:i/>
          <w:lang w:val="en-US"/>
        </w:rPr>
        <w:t>entailmentUnits</w:t>
      </w:r>
      <w:proofErr w:type="spellEnd"/>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proofErr w:type="spellStart"/>
      <w:r>
        <w:rPr>
          <w:i/>
          <w:lang w:val="en-US"/>
        </w:rPr>
        <w:t>int</w:t>
      </w:r>
      <w:proofErr w:type="spellEnd"/>
      <w:r>
        <w:rPr>
          <w:i/>
          <w:lang w:val="en-US"/>
        </w:rPr>
        <w:t xml:space="preserve"> </w:t>
      </w:r>
      <w:proofErr w:type="spellStart"/>
      <w:r>
        <w:rPr>
          <w:i/>
          <w:lang w:val="en-US"/>
        </w:rPr>
        <w:t>mentionsNumber</w:t>
      </w:r>
      <w:proofErr w:type="spellEnd"/>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Paragraph"/>
      </w:pPr>
      <w:bookmarkStart w:id="114" w:name="h.bp3dllq7pkb8" w:colFirst="0" w:colLast="0"/>
      <w:bookmarkEnd w:id="114"/>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spellStart"/>
      <w:proofErr w:type="gramEnd"/>
      <w:r w:rsidRPr="00DE1B49">
        <w:rPr>
          <w:i/>
          <w:lang w:val="en-US"/>
        </w:rPr>
        <w:t>EntailmentUnit</w:t>
      </w:r>
      <w:proofErr w:type="spellEnd"/>
      <w:r w:rsidRPr="00DE1B49">
        <w:rPr>
          <w:i/>
          <w:lang w:val="en-US"/>
        </w:rPr>
        <w:t xml:space="preserve"> </w:t>
      </w:r>
      <w:proofErr w:type="spellStart"/>
      <w:r w:rsidRPr="00DE1B49">
        <w:rPr>
          <w:i/>
          <w:lang w:val="en-US"/>
        </w:rPr>
        <w:t>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w:t>
      </w:r>
      <w:proofErr w:type="spellStart"/>
      <w:r w:rsidRPr="00DE1B49">
        <w:t>param</w:t>
      </w:r>
      <w:proofErr w:type="spellEnd"/>
      <w:r w:rsidRPr="00DE1B49">
        <w:t xml:space="preserve"> </w:t>
      </w:r>
      <w:proofErr w:type="spellStart"/>
      <w:r w:rsidRPr="00DE1B49">
        <w:t>eu</w:t>
      </w:r>
      <w:proofErr w:type="spellEnd"/>
      <w:r w:rsidRPr="00DE1B49">
        <w:t xml:space="preserve">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Set&lt;</w:t>
      </w:r>
      <w:proofErr w:type="spellStart"/>
      <w:r w:rsidRPr="00DE1B49">
        <w:rPr>
          <w:i/>
          <w:lang w:val="en-US"/>
        </w:rPr>
        <w:t>EntailmentUnit</w:t>
      </w:r>
      <w:proofErr w:type="spellEnd"/>
      <w:r w:rsidRPr="00DE1B49">
        <w:rPr>
          <w:i/>
          <w:lang w:val="en-US"/>
        </w:rPr>
        <w:t xml:space="preserve">&gt;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w:t>
      </w:r>
      <w:proofErr w:type="spellStart"/>
      <w:r w:rsidRPr="00DE1B49">
        <w:rPr>
          <w:lang w:val="en-US"/>
        </w:rPr>
        <w:t>param</w:t>
      </w:r>
      <w:proofErr w:type="spellEnd"/>
      <w:r w:rsidRPr="00DE1B49">
        <w:rPr>
          <w:lang w:val="en-US"/>
        </w:rPr>
        <w:t xml:space="preserve">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spellStart"/>
      <w:proofErr w:type="gramEnd"/>
      <w:r w:rsidRPr="00DE1B49">
        <w:rPr>
          <w:i/>
          <w:lang w:val="en-US"/>
        </w:rPr>
        <w:t>java.lang.String</w:t>
      </w:r>
      <w:proofErr w:type="spellEnd"/>
      <w:r w:rsidRPr="00DE1B49">
        <w:rPr>
          <w:i/>
          <w:lang w:val="en-US"/>
        </w:rPr>
        <w:t xml:space="preserve"> label, Set&lt;</w:t>
      </w:r>
      <w:proofErr w:type="spellStart"/>
      <w:r w:rsidRPr="00DE1B49">
        <w:rPr>
          <w:i/>
          <w:lang w:val="en-US"/>
        </w:rPr>
        <w:t>EntailmentUnit</w:t>
      </w:r>
      <w:proofErr w:type="spellEnd"/>
      <w:r w:rsidRPr="00DE1B49">
        <w:rPr>
          <w:i/>
          <w:lang w:val="en-US"/>
        </w:rPr>
        <w:t xml:space="preserve">&gt;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Paragraph"/>
      </w:pPr>
      <w:bookmarkStart w:id="115" w:name="h.1k00xltcdcyq" w:colFirst="0" w:colLast="0"/>
      <w:bookmarkEnd w:id="115"/>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Set&lt;</w:t>
      </w:r>
      <w:proofErr w:type="spellStart"/>
      <w:r w:rsidR="00C64949" w:rsidRPr="00C64949">
        <w:rPr>
          <w:i/>
          <w:lang w:val="en-US"/>
        </w:rPr>
        <w:t>EntailmentUnit</w:t>
      </w:r>
      <w:proofErr w:type="spellEnd"/>
      <w:r w:rsidR="00C64949" w:rsidRPr="00C64949">
        <w:rPr>
          <w:i/>
          <w:lang w:val="en-US"/>
        </w:rPr>
        <w:t xml:space="preserve">&gt; </w:t>
      </w:r>
      <w:proofErr w:type="spellStart"/>
      <w:proofErr w:type="gramStart"/>
      <w:r w:rsidRPr="00C64949">
        <w:rPr>
          <w:i/>
          <w:lang w:val="en-US"/>
        </w:rPr>
        <w:t>getE</w:t>
      </w:r>
      <w:r w:rsidRPr="00DE1B49">
        <w:rPr>
          <w:i/>
          <w:lang w:val="en-US"/>
        </w:rPr>
        <w:t>ntailmentUnits</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proofErr w:type="spellStart"/>
      <w:proofErr w:type="gramStart"/>
      <w:r w:rsidR="0087709E" w:rsidRPr="00DE1B49">
        <w:rPr>
          <w:i/>
          <w:lang w:val="en-US"/>
        </w:rPr>
        <w:t>getEntailmentUnitTexts</w:t>
      </w:r>
      <w:proofErr w:type="spellEnd"/>
      <w:r w:rsidR="0087709E" w:rsidRPr="00DE1B49">
        <w:rPr>
          <w:i/>
          <w:lang w:val="en-US"/>
        </w:rPr>
        <w:t>()</w:t>
      </w:r>
      <w:proofErr w:type="gramEnd"/>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proofErr w:type="spellStart"/>
      <w:proofErr w:type="gramStart"/>
      <w:r w:rsidRPr="004C3088">
        <w:rPr>
          <w:i/>
          <w:lang w:val="en-US"/>
        </w:rPr>
        <w:t>boolean</w:t>
      </w:r>
      <w:proofErr w:type="spellEnd"/>
      <w:proofErr w:type="gramEnd"/>
      <w:r w:rsidRPr="004C3088">
        <w:rPr>
          <w:i/>
          <w:lang w:val="en-US"/>
        </w:rPr>
        <w:t xml:space="preserve"> </w:t>
      </w:r>
      <w:proofErr w:type="spellStart"/>
      <w:r w:rsidRPr="004C3088">
        <w:rPr>
          <w:i/>
          <w:lang w:val="en-US"/>
        </w:rPr>
        <w:t>containsEntailmentUnit</w:t>
      </w:r>
      <w:proofErr w:type="spellEnd"/>
      <w:r w:rsidRPr="004C3088">
        <w:rPr>
          <w:i/>
          <w:lang w:val="en-US"/>
        </w:rPr>
        <w:t>(</w:t>
      </w:r>
      <w:proofErr w:type="spellStart"/>
      <w:r w:rsidRPr="004C3088">
        <w:rPr>
          <w:i/>
          <w:lang w:val="en-US"/>
        </w:rPr>
        <w:t>EntailmentUnit</w:t>
      </w:r>
      <w:proofErr w:type="spellEnd"/>
      <w:r w:rsidRPr="004C3088">
        <w:rPr>
          <w:i/>
          <w:lang w:val="en-US"/>
        </w:rPr>
        <w:t xml:space="preserve"> </w:t>
      </w:r>
      <w:proofErr w:type="spellStart"/>
      <w:r w:rsidRPr="004C3088">
        <w:rPr>
          <w:i/>
          <w:lang w:val="en-US"/>
        </w:rPr>
        <w:t>eu</w:t>
      </w:r>
      <w:proofErr w:type="spellEnd"/>
      <w:r w:rsidRPr="004C3088">
        <w:rPr>
          <w:i/>
          <w:lang w:val="en-US"/>
        </w:rPr>
        <w:t>)</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w:t>
      </w:r>
      <w:proofErr w:type="spellStart"/>
      <w:r w:rsidRPr="007D429F">
        <w:rPr>
          <w:lang w:val="en-US"/>
        </w:rPr>
        <w:t>param</w:t>
      </w:r>
      <w:proofErr w:type="spellEnd"/>
      <w:r w:rsidRPr="007D429F">
        <w:rPr>
          <w:lang w:val="en-US"/>
        </w:rPr>
        <w:t xml:space="preserve"> </w:t>
      </w:r>
      <w:proofErr w:type="spellStart"/>
      <w:r w:rsidRPr="007D429F">
        <w:rPr>
          <w:lang w:val="en-US"/>
        </w:rPr>
        <w:t>eu</w:t>
      </w:r>
      <w:proofErr w:type="spellEnd"/>
      <w:r w:rsidRPr="007D429F">
        <w:rPr>
          <w:lang w:val="en-US"/>
        </w:rPr>
        <w:t xml:space="preserve">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lastRenderedPageBreak/>
        <w:tab/>
      </w:r>
      <w:r w:rsidR="00C64949">
        <w:rPr>
          <w:i/>
          <w:lang w:val="en-US"/>
        </w:rPr>
        <w:t xml:space="preserve">String </w:t>
      </w:r>
      <w:proofErr w:type="spellStart"/>
      <w:proofErr w:type="gramStart"/>
      <w:r w:rsidRPr="00DE1B49">
        <w:rPr>
          <w:i/>
          <w:lang w:val="en-US"/>
        </w:rPr>
        <w:t>getLabel</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 xml:space="preserve">Returns the label </w:t>
      </w:r>
      <w:proofErr w:type="gramStart"/>
      <w:r w:rsidRPr="00DE1B49">
        <w:rPr>
          <w:lang w:val="en-US"/>
        </w:rPr>
        <w:t>of  the</w:t>
      </w:r>
      <w:proofErr w:type="gramEnd"/>
      <w:r w:rsidRPr="00DE1B49">
        <w:rPr>
          <w:lang w:val="en-US"/>
        </w:rPr>
        <w:t xml:space="preserv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proofErr w:type="spellStart"/>
      <w:proofErr w:type="gramStart"/>
      <w:r w:rsidR="00C64949">
        <w:rPr>
          <w:i/>
          <w:lang w:val="en-US"/>
        </w:rPr>
        <w:t>int</w:t>
      </w:r>
      <w:proofErr w:type="spellEnd"/>
      <w:proofErr w:type="gramEnd"/>
      <w:r w:rsidR="00C64949">
        <w:rPr>
          <w:i/>
          <w:lang w:val="en-US"/>
        </w:rPr>
        <w:t xml:space="preserve"> </w:t>
      </w:r>
      <w:proofErr w:type="spellStart"/>
      <w:r w:rsidRPr="00DE1B49">
        <w:rPr>
          <w:i/>
          <w:lang w:val="en-US"/>
        </w:rPr>
        <w:t>getNumberOfMentions</w:t>
      </w:r>
      <w:proofErr w:type="spellEnd"/>
      <w:r w:rsidRPr="00DE1B49">
        <w:rPr>
          <w:i/>
          <w:lang w:val="en-US"/>
        </w:rPr>
        <w:t>()</w:t>
      </w:r>
    </w:p>
    <w:p w:rsidR="0087709E" w:rsidRPr="00DE1B49" w:rsidRDefault="0087709E" w:rsidP="0087709E">
      <w:pPr>
        <w:ind w:left="1440"/>
        <w:rPr>
          <w:lang w:val="en-US"/>
        </w:rPr>
      </w:pPr>
      <w:r w:rsidRPr="00DE1B49">
        <w:rPr>
          <w:lang w:val="en-US"/>
        </w:rPr>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proofErr w:type="spellStart"/>
      <w:proofErr w:type="gramStart"/>
      <w:r w:rsidRPr="00DE1B49">
        <w:rPr>
          <w:i/>
          <w:lang w:val="en-US"/>
        </w:rPr>
        <w:t>getInteractionIDs</w:t>
      </w:r>
      <w:proofErr w:type="spellEnd"/>
      <w:r w:rsidRPr="00DE1B49">
        <w:rPr>
          <w:i/>
          <w:lang w:val="en-US"/>
        </w:rPr>
        <w:t>()</w:t>
      </w:r>
      <w:proofErr w:type="gramEnd"/>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proofErr w:type="gramStart"/>
      <w:r w:rsidR="00C64949" w:rsidRPr="00C64949">
        <w:rPr>
          <w:i/>
          <w:lang w:val="en-US"/>
        </w:rPr>
        <w:t>void</w:t>
      </w:r>
      <w:proofErr w:type="gramEnd"/>
      <w:r w:rsidR="00C64949" w:rsidRPr="00C64949">
        <w:rPr>
          <w:i/>
          <w:lang w:val="en-US"/>
        </w:rPr>
        <w:t xml:space="preserve"> </w:t>
      </w:r>
      <w:r w:rsidRPr="00C64949">
        <w:rPr>
          <w:i/>
          <w:lang w:val="en-US"/>
        </w:rPr>
        <w:t>add</w:t>
      </w:r>
      <w:r w:rsidR="007C3AE0" w:rsidRPr="00C64949" w:rsidDel="007C3AE0">
        <w:rPr>
          <w:i/>
          <w:lang w:val="en-US"/>
        </w:rPr>
        <w:t xml:space="preserve"> </w:t>
      </w:r>
      <w:r w:rsidRPr="00C64949">
        <w:rPr>
          <w:i/>
          <w:lang w:val="en-US"/>
        </w:rPr>
        <w:t>(</w:t>
      </w:r>
      <w:proofErr w:type="spellStart"/>
      <w:r w:rsidRPr="00C64949">
        <w:rPr>
          <w:i/>
          <w:lang w:val="en-US"/>
        </w:rPr>
        <w:t>EntailmentUnit</w:t>
      </w:r>
      <w:proofErr w:type="spellEnd"/>
      <w:r w:rsidRPr="00C64949">
        <w:rPr>
          <w:i/>
          <w:lang w:val="en-US"/>
        </w:rPr>
        <w:t xml:space="preserve"> </w:t>
      </w:r>
      <w:proofErr w:type="spellStart"/>
      <w:r w:rsidRPr="00C64949">
        <w:rPr>
          <w:i/>
          <w:lang w:val="en-US"/>
        </w:rPr>
        <w:t>eu</w:t>
      </w:r>
      <w:proofErr w:type="spellEnd"/>
      <w:r w:rsidRPr="00C64949">
        <w:rPr>
          <w:i/>
          <w:lang w:val="en-US"/>
        </w:rPr>
        <w:t>)</w:t>
      </w:r>
    </w:p>
    <w:p w:rsidR="007C3AE0" w:rsidRPr="00C64949" w:rsidRDefault="007C3AE0" w:rsidP="007C3AE0">
      <w:pPr>
        <w:rPr>
          <w:i/>
          <w:lang w:val="en-US"/>
        </w:rPr>
      </w:pPr>
      <w:r w:rsidRPr="00DE1B49">
        <w:rPr>
          <w:lang w:val="en-US"/>
        </w:rPr>
        <w:tab/>
      </w:r>
      <w:r w:rsidRPr="00DE1B49">
        <w:rPr>
          <w:lang w:val="en-US"/>
        </w:rPr>
        <w:tab/>
      </w:r>
      <w:proofErr w:type="gramStart"/>
      <w:r w:rsidRPr="00C64949">
        <w:rPr>
          <w:i/>
          <w:lang w:val="en-US"/>
        </w:rPr>
        <w:t>void</w:t>
      </w:r>
      <w:proofErr w:type="gramEnd"/>
      <w:r w:rsidRPr="00C64949">
        <w:rPr>
          <w:i/>
          <w:lang w:val="en-US"/>
        </w:rPr>
        <w:t xml:space="preserve"> add</w:t>
      </w:r>
      <w:r w:rsidRPr="00C64949" w:rsidDel="007C3AE0">
        <w:rPr>
          <w:i/>
          <w:lang w:val="en-US"/>
        </w:rPr>
        <w:t xml:space="preserve"> </w:t>
      </w:r>
      <w:r w:rsidRPr="00C64949">
        <w:rPr>
          <w:i/>
          <w:lang w:val="en-US"/>
        </w:rPr>
        <w:t>(</w:t>
      </w:r>
      <w:r>
        <w:rPr>
          <w:i/>
          <w:lang w:val="en-US"/>
        </w:rPr>
        <w:t>Set&lt;</w:t>
      </w:r>
      <w:proofErr w:type="spellStart"/>
      <w:r w:rsidRPr="00C64949">
        <w:rPr>
          <w:i/>
          <w:lang w:val="en-US"/>
        </w:rPr>
        <w:t>EntailmentUnit</w:t>
      </w:r>
      <w:proofErr w:type="spellEnd"/>
      <w:r>
        <w:rPr>
          <w:i/>
          <w:lang w:val="en-US"/>
        </w:rPr>
        <w:t>&gt; s_</w:t>
      </w:r>
      <w:r w:rsidRPr="00C64949">
        <w:rPr>
          <w:i/>
          <w:lang w:val="en-US"/>
        </w:rPr>
        <w:t xml:space="preserve"> </w:t>
      </w:r>
      <w:proofErr w:type="spellStart"/>
      <w:r w:rsidRPr="00C64949">
        <w:rPr>
          <w:i/>
          <w:lang w:val="en-US"/>
        </w:rPr>
        <w:t>eu</w:t>
      </w:r>
      <w:proofErr w:type="spellEnd"/>
      <w:r w:rsidRPr="00C64949">
        <w:rPr>
          <w:i/>
          <w:lang w:val="en-US"/>
        </w:rPr>
        <w:t>)</w:t>
      </w:r>
    </w:p>
    <w:p w:rsidR="00BD361C" w:rsidRPr="00DE1B49" w:rsidRDefault="0087709E" w:rsidP="00A902D0">
      <w:pPr>
        <w:ind w:left="1440"/>
        <w:rPr>
          <w:lang w:val="en-US"/>
        </w:rPr>
      </w:pPr>
      <w:proofErr w:type="gramStart"/>
      <w:r w:rsidRPr="00DE1B49">
        <w:rPr>
          <w:lang w:val="en-US"/>
        </w:rPr>
        <w:t>Adds the input entailment unit</w:t>
      </w:r>
      <w:r w:rsidR="007C3AE0">
        <w:rPr>
          <w:lang w:val="en-US"/>
        </w:rPr>
        <w:t>(s)</w:t>
      </w:r>
      <w:r w:rsidRPr="00DE1B49">
        <w:rPr>
          <w:lang w:val="en-US"/>
        </w:rPr>
        <w:t xml:space="preserve"> to the equivalence class.</w:t>
      </w:r>
      <w:proofErr w:type="gramEnd"/>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w:t>
      </w:r>
      <w:proofErr w:type="spellStart"/>
      <w:r>
        <w:rPr>
          <w:lang w:val="en-US"/>
        </w:rPr>
        <w:t>param</w:t>
      </w:r>
      <w:proofErr w:type="spellEnd"/>
      <w:r>
        <w:rPr>
          <w:lang w:val="en-US"/>
        </w:rPr>
        <w:t xml:space="preserve"> </w:t>
      </w:r>
      <w:proofErr w:type="spellStart"/>
      <w:r>
        <w:rPr>
          <w:lang w:val="en-US"/>
        </w:rPr>
        <w:t>s_eu</w:t>
      </w:r>
      <w:proofErr w:type="spellEnd"/>
      <w:r>
        <w:rPr>
          <w:lang w:val="en-US"/>
        </w:rPr>
        <w:t xml:space="preserve">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EE162A">
      <w:pPr>
        <w:pStyle w:val="Heading4"/>
      </w:pPr>
      <w:bookmarkStart w:id="116" w:name="h.x4x6t09eiffp" w:colFirst="0" w:colLast="0"/>
      <w:bookmarkEnd w:id="116"/>
      <w:proofErr w:type="gramStart"/>
      <w:r w:rsidRPr="00DE1B49">
        <w:t>class</w:t>
      </w:r>
      <w:proofErr w:type="gramEnd"/>
      <w:r w:rsidRPr="00DE1B49">
        <w:t xml:space="preserve"> </w:t>
      </w:r>
      <w:proofErr w:type="spellStart"/>
      <w:r w:rsidRPr="00DE1B49">
        <w:t>EntailmentRelationCollapsed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5">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Paragraph"/>
      </w:pPr>
      <w:bookmarkStart w:id="117" w:name="h.s765o2azkrf7" w:colFirst="0" w:colLast="0"/>
      <w:bookmarkEnd w:id="117"/>
      <w:r w:rsidRPr="00DE1B49">
        <w:t>Attributes</w:t>
      </w:r>
      <w:r w:rsidR="00CA3850">
        <w:t>:</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proofErr w:type="spellStart"/>
      <w:r>
        <w:rPr>
          <w:i/>
          <w:lang w:val="en-US"/>
        </w:rPr>
        <w:t>ouble</w:t>
      </w:r>
      <w:proofErr w:type="spellEnd"/>
      <w:r>
        <w:rPr>
          <w:i/>
          <w:lang w:val="en-US"/>
        </w:rPr>
        <w:t xml:space="preserv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Paragraph"/>
      </w:pPr>
      <w:bookmarkStart w:id="118" w:name="h.audmt3vnwd1j" w:colFirst="0" w:colLast="0"/>
      <w:bookmarkEnd w:id="118"/>
      <w:r w:rsidRPr="00DE1B49">
        <w:lastRenderedPageBreak/>
        <w:t>Constructors</w:t>
      </w:r>
      <w:r w:rsidR="00CA3850">
        <w:t>:</w:t>
      </w:r>
    </w:p>
    <w:p w:rsidR="0087709E" w:rsidRPr="00DE1B49" w:rsidRDefault="0087709E" w:rsidP="00DE1B49">
      <w:pPr>
        <w:ind w:left="1440"/>
        <w:rPr>
          <w:lang w:val="en-US"/>
        </w:rPr>
      </w:pPr>
      <w:proofErr w:type="spellStart"/>
      <w:proofErr w:type="gramStart"/>
      <w:r w:rsidRPr="00DE1B49">
        <w:rPr>
          <w:i/>
          <w:lang w:val="en-US"/>
        </w:rPr>
        <w:t>EntailmentRelationCollapsed</w:t>
      </w:r>
      <w:proofErr w:type="spellEnd"/>
      <w:r w:rsidRPr="00DE1B49">
        <w:rPr>
          <w:i/>
          <w:lang w:val="en-US"/>
        </w:rPr>
        <w:t>(</w:t>
      </w:r>
      <w:proofErr w:type="spellStart"/>
      <w:proofErr w:type="gramEnd"/>
      <w:r w:rsidRPr="00DE1B49">
        <w:rPr>
          <w:i/>
          <w:lang w:val="en-US"/>
        </w:rPr>
        <w:t>EquivalenceClass</w:t>
      </w:r>
      <w:proofErr w:type="spellEnd"/>
      <w:r w:rsidRPr="00DE1B49">
        <w:rPr>
          <w:i/>
          <w:lang w:val="en-US"/>
        </w:rPr>
        <w:t xml:space="preserve"> source, </w:t>
      </w:r>
      <w:proofErr w:type="spellStart"/>
      <w:r w:rsidRPr="00DE1B49">
        <w:rPr>
          <w:i/>
          <w:lang w:val="en-US"/>
        </w:rPr>
        <w:t>EquivalenceClass</w:t>
      </w:r>
      <w:proofErr w:type="spellEnd"/>
      <w:r w:rsidRPr="00DE1B49">
        <w:rPr>
          <w:i/>
          <w:lang w:val="en-US"/>
        </w:rPr>
        <w:t xml:space="preserve"> target, double confidence)</w:t>
      </w:r>
    </w:p>
    <w:p w:rsidR="0087709E" w:rsidRPr="00DE1B49" w:rsidRDefault="0087709E" w:rsidP="0087709E">
      <w:pPr>
        <w:ind w:left="720" w:firstLine="720"/>
        <w:rPr>
          <w:lang w:val="en-US"/>
        </w:rPr>
      </w:pPr>
      <w:proofErr w:type="gramStart"/>
      <w:r w:rsidRPr="00DE1B49">
        <w:rPr>
          <w:lang w:val="en-US"/>
        </w:rPr>
        <w:t>Creates an edge with the given confidence from source to target.</w:t>
      </w:r>
      <w:proofErr w:type="gramEnd"/>
    </w:p>
    <w:p w:rsidR="0087709E" w:rsidRPr="00DE1B49" w:rsidRDefault="0087709E" w:rsidP="00675094">
      <w:pPr>
        <w:numPr>
          <w:ilvl w:val="2"/>
          <w:numId w:val="40"/>
        </w:numPr>
        <w:spacing w:line="276" w:lineRule="auto"/>
        <w:ind w:hanging="359"/>
      </w:pPr>
      <w:r w:rsidRPr="00DE1B49">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Paragraph"/>
      </w:pPr>
      <w:bookmarkStart w:id="119" w:name="h.g7f9a3n8cynb" w:colFirst="0" w:colLast="0"/>
      <w:bookmarkEnd w:id="119"/>
      <w:r w:rsidRPr="00DE1B49">
        <w:t>Methods</w:t>
      </w:r>
      <w:r w:rsidR="00CA3850">
        <w:t>:</w:t>
      </w:r>
      <w:r w:rsidRPr="00DE1B49">
        <w:tab/>
      </w:r>
    </w:p>
    <w:p w:rsidR="0087709E" w:rsidRPr="00DE1B49" w:rsidRDefault="00C64949"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DE1B49" w:rsidRDefault="0087709E" w:rsidP="0087709E">
      <w:pPr>
        <w:ind w:left="1440"/>
        <w:rPr>
          <w:lang w:val="en-US"/>
        </w:rPr>
      </w:pPr>
      <w:proofErr w:type="gramStart"/>
      <w:r w:rsidRPr="00DE1B49">
        <w:rPr>
          <w:lang w:val="en-US"/>
        </w:rPr>
        <w:t>Returns the confidence of the edge.</w:t>
      </w:r>
      <w:proofErr w:type="gramEnd"/>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Heading1"/>
        <w:rPr>
          <w:rFonts w:ascii="Georgia" w:hAnsi="Georgia"/>
        </w:rPr>
      </w:pPr>
      <w:bookmarkStart w:id="120" w:name="h.w4nkgx89b0eb" w:colFirst="0" w:colLast="0"/>
      <w:bookmarkStart w:id="121" w:name="id.po9nsmprjay" w:colFirst="0" w:colLast="0"/>
      <w:bookmarkStart w:id="122" w:name="_UIMA_type_system"/>
      <w:bookmarkStart w:id="123" w:name="_Ref359919824"/>
      <w:bookmarkStart w:id="124" w:name="_Ref359923712"/>
      <w:bookmarkStart w:id="125" w:name="_Toc360192185"/>
      <w:bookmarkEnd w:id="120"/>
      <w:bookmarkEnd w:id="121"/>
      <w:bookmarkEnd w:id="122"/>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123"/>
      <w:bookmarkEnd w:id="124"/>
      <w:bookmarkEnd w:id="125"/>
    </w:p>
    <w:p w:rsidR="0087709E" w:rsidRPr="00DE1B49" w:rsidRDefault="0087709E" w:rsidP="0087709E">
      <w:pPr>
        <w:pStyle w:val="Heading2"/>
      </w:pPr>
      <w:bookmarkStart w:id="126" w:name="h.pe23z2izb8ww" w:colFirst="0" w:colLast="0"/>
      <w:bookmarkStart w:id="127" w:name="_Toc360192186"/>
      <w:bookmarkEnd w:id="126"/>
      <w:r w:rsidRPr="00DE1B49">
        <w:t>Introduction</w:t>
      </w:r>
      <w:bookmarkEnd w:id="127"/>
    </w:p>
    <w:p w:rsidR="0087709E" w:rsidRPr="00706473" w:rsidRDefault="0087709E" w:rsidP="0087709E">
      <w:pPr>
        <w:rPr>
          <w:lang w:val="en-US"/>
        </w:rPr>
      </w:pPr>
      <w:r w:rsidRPr="00706473">
        <w:rPr>
          <w:lang w:val="en-US"/>
        </w:rPr>
        <w:t xml:space="preserve">There are two types of </w:t>
      </w:r>
      <w:proofErr w:type="spellStart"/>
      <w:r w:rsidRPr="00706473">
        <w:rPr>
          <w:lang w:val="en-US"/>
        </w:rPr>
        <w:t>CASes</w:t>
      </w:r>
      <w:proofErr w:type="spellEnd"/>
      <w:r w:rsidRPr="00706473">
        <w:rPr>
          <w:lang w:val="en-US"/>
        </w:rPr>
        <w:t xml:space="preserve">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CAS will also contain all linguistic annotations (POS, lemma, parse result, </w:t>
      </w:r>
      <w:proofErr w:type="spellStart"/>
      <w:r w:rsidR="00644D89" w:rsidRPr="00C657CE">
        <w:rPr>
          <w:rFonts w:eastAsia="Times New Roman" w:cs="Arial"/>
          <w:color w:val="000000"/>
          <w:lang w:val="en-US" w:eastAsia="de-DE"/>
        </w:rPr>
        <w:t>etc</w:t>
      </w:r>
      <w:proofErr w:type="spellEnd"/>
      <w:r w:rsidR="00644D89" w:rsidRPr="00C657CE">
        <w:rPr>
          <w:rFonts w:eastAsia="Times New Roman" w:cs="Arial"/>
          <w:color w:val="000000"/>
          <w:lang w:val="en-US" w:eastAsia="de-DE"/>
        </w:rPr>
        <w:t>)</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en-US" w:eastAsia="en-US" w:bidi="he-IL"/>
        </w:rPr>
        <w:drawing>
          <wp:inline distT="0" distB="0" distL="0" distR="0" wp14:anchorId="3FFDE226" wp14:editId="09D99769">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Heading2"/>
      </w:pPr>
      <w:bookmarkStart w:id="128" w:name="h.bsrfm19uxiwk" w:colFirst="0" w:colLast="0"/>
      <w:bookmarkStart w:id="129" w:name="_Types"/>
      <w:bookmarkStart w:id="130" w:name="_Toc360192187"/>
      <w:bookmarkEnd w:id="128"/>
      <w:bookmarkEnd w:id="129"/>
      <w:r w:rsidRPr="00706473">
        <w:lastRenderedPageBreak/>
        <w:t>Types</w:t>
      </w:r>
      <w:bookmarkEnd w:id="130"/>
      <w:r w:rsidR="004440E2" w:rsidRPr="00706473">
        <w:t xml:space="preserve"> </w:t>
      </w:r>
    </w:p>
    <w:p w:rsidR="0087709E" w:rsidRPr="00DE1B49" w:rsidRDefault="0087709E" w:rsidP="00EE162A">
      <w:pPr>
        <w:pStyle w:val="Heading3"/>
      </w:pPr>
      <w:bookmarkStart w:id="131" w:name="h.rytqqvugcvwg" w:colFirst="0" w:colLast="0"/>
      <w:bookmarkStart w:id="132" w:name="_Ref359918813"/>
      <w:bookmarkStart w:id="133" w:name="_Toc360192188"/>
      <w:bookmarkEnd w:id="131"/>
      <w:r w:rsidRPr="00DE1B49">
        <w:t>Metadata</w:t>
      </w:r>
      <w:bookmarkEnd w:id="132"/>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133"/>
    </w:p>
    <w:p w:rsidR="0087709E" w:rsidRPr="00DE1B49" w:rsidRDefault="0087709E" w:rsidP="00EE162A">
      <w:pPr>
        <w:pStyle w:val="Heading4"/>
      </w:pPr>
      <w:bookmarkStart w:id="134" w:name="h.jziq4ujios1" w:colFirst="0" w:colLast="0"/>
      <w:bookmarkEnd w:id="134"/>
      <w:proofErr w:type="spellStart"/>
      <w:r w:rsidRPr="00DE1B49">
        <w:t>Supertype</w:t>
      </w:r>
      <w:proofErr w:type="spellEnd"/>
    </w:p>
    <w:p w:rsidR="0087709E" w:rsidRPr="00DE1B49" w:rsidRDefault="0087709E" w:rsidP="0087709E">
      <w:pPr>
        <w:rPr>
          <w:lang w:val="en-US"/>
        </w:rPr>
      </w:pPr>
      <w:r w:rsidRPr="00DE1B49">
        <w:rPr>
          <w:lang w:val="en-US"/>
        </w:rPr>
        <w:t xml:space="preserve">- </w:t>
      </w:r>
      <w:proofErr w:type="spellStart"/>
      <w:r w:rsidRPr="00DE1B49">
        <w:rPr>
          <w:lang w:val="en-US"/>
        </w:rPr>
        <w:t>uima.tcas.Annotation</w:t>
      </w:r>
      <w:proofErr w:type="spellEnd"/>
      <w:r w:rsidRPr="00DE1B49">
        <w:rPr>
          <w:lang w:val="en-US"/>
        </w:rPr>
        <w:t xml:space="preserve"> </w:t>
      </w:r>
    </w:p>
    <w:p w:rsidR="0087709E" w:rsidRPr="00DE1B49" w:rsidRDefault="0087709E" w:rsidP="00EE162A">
      <w:pPr>
        <w:pStyle w:val="Heading4"/>
      </w:pPr>
      <w:bookmarkStart w:id="135" w:name="h.gvvyn6rcacdz" w:colFirst="0" w:colLast="0"/>
      <w:bookmarkEnd w:id="135"/>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Paragraph"/>
        <w:numPr>
          <w:ilvl w:val="0"/>
          <w:numId w:val="101"/>
        </w:numPr>
        <w:rPr>
          <w:lang w:val="en-US"/>
        </w:rPr>
      </w:pPr>
      <w:proofErr w:type="spellStart"/>
      <w:r w:rsidRPr="00723C2D">
        <w:rPr>
          <w:lang w:val="en-US"/>
        </w:rPr>
        <w:t>interactionId</w:t>
      </w:r>
      <w:proofErr w:type="spellEnd"/>
      <w:r w:rsidRPr="00723C2D">
        <w:rPr>
          <w:lang w:val="en-US"/>
        </w:rPr>
        <w:t xml:space="preserve"> </w:t>
      </w:r>
    </w:p>
    <w:p w:rsidR="00060657" w:rsidRPr="00723C2D" w:rsidRDefault="00060657" w:rsidP="00723C2D">
      <w:pPr>
        <w:pStyle w:val="ListParagraph"/>
        <w:numPr>
          <w:ilvl w:val="0"/>
          <w:numId w:val="101"/>
        </w:numPr>
        <w:rPr>
          <w:lang w:val="en-US"/>
        </w:rPr>
      </w:pPr>
      <w:r w:rsidRPr="00723C2D">
        <w:rPr>
          <w:lang w:val="en-US"/>
        </w:rPr>
        <w:t xml:space="preserve">channel </w:t>
      </w:r>
    </w:p>
    <w:p w:rsidR="00060657" w:rsidRPr="00723C2D" w:rsidRDefault="00060657" w:rsidP="00723C2D">
      <w:pPr>
        <w:pStyle w:val="ListParagraph"/>
        <w:numPr>
          <w:ilvl w:val="0"/>
          <w:numId w:val="101"/>
        </w:numPr>
        <w:rPr>
          <w:lang w:val="en-US"/>
        </w:rPr>
      </w:pPr>
      <w:r w:rsidRPr="00723C2D">
        <w:rPr>
          <w:lang w:val="en-US"/>
        </w:rPr>
        <w:t xml:space="preserve">provider </w:t>
      </w:r>
    </w:p>
    <w:p w:rsidR="00060657" w:rsidRPr="00723C2D" w:rsidRDefault="00060657" w:rsidP="00723C2D">
      <w:pPr>
        <w:pStyle w:val="ListParagraph"/>
        <w:numPr>
          <w:ilvl w:val="0"/>
          <w:numId w:val="101"/>
        </w:numPr>
        <w:rPr>
          <w:lang w:val="en-US"/>
        </w:rPr>
      </w:pPr>
      <w:r w:rsidRPr="00723C2D">
        <w:rPr>
          <w:lang w:val="en-US"/>
        </w:rPr>
        <w:t xml:space="preserve">date (string as YYYY-MM-DD)  </w:t>
      </w:r>
    </w:p>
    <w:p w:rsidR="00723C2D" w:rsidRDefault="00060657" w:rsidP="00723C2D">
      <w:pPr>
        <w:pStyle w:val="ListParagraph"/>
        <w:numPr>
          <w:ilvl w:val="0"/>
          <w:numId w:val="101"/>
        </w:numPr>
        <w:rPr>
          <w:lang w:val="en-US"/>
        </w:rPr>
      </w:pPr>
      <w:proofErr w:type="spellStart"/>
      <w:r w:rsidRPr="00723C2D">
        <w:rPr>
          <w:lang w:val="en-US"/>
        </w:rPr>
        <w:t>businessScenario</w:t>
      </w:r>
      <w:proofErr w:type="spellEnd"/>
      <w:r w:rsidRPr="00723C2D">
        <w:rPr>
          <w:lang w:val="en-US"/>
        </w:rPr>
        <w:t xml:space="preserve"> </w:t>
      </w:r>
    </w:p>
    <w:p w:rsidR="00360C6A" w:rsidRPr="00723C2D" w:rsidRDefault="00060657" w:rsidP="00723C2D">
      <w:pPr>
        <w:pStyle w:val="ListParagraph"/>
        <w:numPr>
          <w:ilvl w:val="0"/>
          <w:numId w:val="101"/>
        </w:numPr>
        <w:rPr>
          <w:lang w:val="en-US"/>
        </w:rPr>
      </w:pPr>
      <w:r w:rsidRPr="00060657">
        <w:t>author</w:t>
      </w:r>
      <w:bookmarkStart w:id="136" w:name="h.zeps35x6esrv" w:colFirst="0" w:colLast="0"/>
      <w:bookmarkEnd w:id="136"/>
    </w:p>
    <w:p w:rsidR="00723C2D" w:rsidRPr="00723C2D" w:rsidRDefault="00723C2D" w:rsidP="00723C2D">
      <w:pPr>
        <w:pStyle w:val="ListParagraph"/>
        <w:numPr>
          <w:ilvl w:val="0"/>
          <w:numId w:val="100"/>
        </w:numPr>
        <w:rPr>
          <w:lang w:val="en-US"/>
        </w:rPr>
      </w:pPr>
      <w:r>
        <w:rPr>
          <w:lang w:val="en-US"/>
        </w:rPr>
        <w:t>category</w:t>
      </w:r>
    </w:p>
    <w:p w:rsidR="0087709E" w:rsidRPr="00DE1B49" w:rsidRDefault="0087709E" w:rsidP="00EE162A">
      <w:pPr>
        <w:pStyle w:val="Heading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137" w:name="h.edms3wkn51p" w:colFirst="0" w:colLast="0"/>
      <w:bookmarkEnd w:id="137"/>
    </w:p>
    <w:p w:rsidR="0087709E" w:rsidRPr="00DE1B49" w:rsidRDefault="0087709E" w:rsidP="00EE162A">
      <w:pPr>
        <w:pStyle w:val="Heading3"/>
      </w:pPr>
      <w:bookmarkStart w:id="138" w:name="_Ref359919878"/>
      <w:bookmarkStart w:id="139" w:name="_Toc360192189"/>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38"/>
      <w:bookmarkEnd w:id="139"/>
    </w:p>
    <w:p w:rsidR="0087709E" w:rsidRPr="00DE1B49" w:rsidRDefault="0087709E" w:rsidP="00EE162A">
      <w:pPr>
        <w:pStyle w:val="Heading4"/>
      </w:pPr>
      <w:bookmarkStart w:id="140" w:name="h.kph76rvc99mb" w:colFirst="0" w:colLast="0"/>
      <w:bookmarkEnd w:id="140"/>
      <w:r w:rsidRPr="00DE1B49">
        <w:t>Super type</w:t>
      </w:r>
    </w:p>
    <w:p w:rsidR="0087709E" w:rsidRPr="00DE1B49" w:rsidRDefault="0087709E" w:rsidP="0087709E">
      <w:pPr>
        <w:rPr>
          <w:lang w:val="en-US"/>
        </w:rPr>
      </w:pPr>
      <w:r w:rsidRPr="00DE1B49">
        <w:rPr>
          <w:lang w:val="en-US"/>
        </w:rPr>
        <w:t>-</w:t>
      </w:r>
      <w:proofErr w:type="spellStart"/>
      <w:r w:rsidRPr="00DE1B49">
        <w:rPr>
          <w:rFonts w:eastAsia="Arial" w:cs="Arial"/>
          <w:color w:val="000000"/>
          <w:lang w:val="en-US"/>
        </w:rPr>
        <w:t>uima.tcas.Annotation</w:t>
      </w:r>
      <w:proofErr w:type="spellEnd"/>
    </w:p>
    <w:p w:rsidR="0087709E" w:rsidRPr="00DE1B49" w:rsidRDefault="0087709E" w:rsidP="00EE162A">
      <w:pPr>
        <w:pStyle w:val="Heading4"/>
      </w:pPr>
      <w:bookmarkStart w:id="141" w:name="h.gc7v6t8fyrnd" w:colFirst="0" w:colLast="0"/>
      <w:bookmarkEnd w:id="141"/>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spellStart"/>
      <w:proofErr w:type="gramStart"/>
      <w:r w:rsidRPr="00DE1B49">
        <w:rPr>
          <w:lang w:val="en-US"/>
        </w:rPr>
        <w:t>fragParts</w:t>
      </w:r>
      <w:proofErr w:type="spellEnd"/>
      <w:proofErr w:type="gramEnd"/>
      <w:r w:rsidRPr="00DE1B49">
        <w:rPr>
          <w:lang w:val="en-US"/>
        </w:rPr>
        <w:t xml:space="preserve"> (Array of </w:t>
      </w:r>
      <w:proofErr w:type="spellStart"/>
      <w:r w:rsidRPr="00DE1B49">
        <w:rPr>
          <w:lang w:val="en-US"/>
        </w:rPr>
        <w:t>FragmentParts</w:t>
      </w:r>
      <w:proofErr w:type="spellEnd"/>
      <w:r w:rsidRPr="00DE1B49">
        <w:rPr>
          <w:lang w:val="en-US"/>
        </w:rPr>
        <w:t xml:space="preserve"> type): this holds one or more </w:t>
      </w:r>
      <w:proofErr w:type="spellStart"/>
      <w:r w:rsidRPr="00DE1B49">
        <w:rPr>
          <w:lang w:val="en-US"/>
        </w:rPr>
        <w:t>FragmentsParts</w:t>
      </w:r>
      <w:proofErr w:type="spellEnd"/>
      <w:r w:rsidRPr="00DE1B49">
        <w:rPr>
          <w:lang w:val="en-US"/>
        </w:rPr>
        <w:t xml:space="preserve">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EE162A">
      <w:pPr>
        <w:pStyle w:val="Heading4"/>
      </w:pPr>
      <w:bookmarkStart w:id="142" w:name="h.gqjh6ho51oze" w:colFirst="0" w:colLast="0"/>
      <w:bookmarkEnd w:id="142"/>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xml:space="preserve">, as defined in EXCITEMENT WP6 (and WP2). This is the base type of two different fragments: </w:t>
      </w:r>
      <w:proofErr w:type="spellStart"/>
      <w:r w:rsidRPr="00DE1B49">
        <w:rPr>
          <w:lang w:val="en-US"/>
        </w:rPr>
        <w:t>AssumedFragment</w:t>
      </w:r>
      <w:proofErr w:type="spellEnd"/>
      <w:r w:rsidRPr="00DE1B49">
        <w:rPr>
          <w:lang w:val="en-US"/>
        </w:rPr>
        <w:t xml:space="preserve"> type and </w:t>
      </w:r>
      <w:proofErr w:type="spellStart"/>
      <w:r w:rsidRPr="00DE1B49">
        <w:rPr>
          <w:lang w:val="en-US"/>
        </w:rPr>
        <w:t>DeterminedFragment</w:t>
      </w:r>
      <w:proofErr w:type="spellEnd"/>
      <w:r w:rsidRPr="00DE1B49">
        <w:rPr>
          <w:lang w:val="en-US"/>
        </w:rPr>
        <w:t xml:space="preserve">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spellStart"/>
      <w:proofErr w:type="gramStart"/>
      <w:r w:rsidRPr="00DE1B49">
        <w:rPr>
          <w:lang w:val="en-US"/>
        </w:rPr>
        <w:t>fragParts</w:t>
      </w:r>
      <w:proofErr w:type="spellEnd"/>
      <w:r w:rsidRPr="00DE1B49">
        <w:rPr>
          <w:lang w:val="en-US"/>
        </w:rPr>
        <w:t>(</w:t>
      </w:r>
      <w:proofErr w:type="gramEnd"/>
      <w:r w:rsidRPr="00DE1B49">
        <w:rPr>
          <w:lang w:val="en-US"/>
        </w:rPr>
        <w:t xml:space="preserve">0): </w:t>
      </w:r>
      <w:proofErr w:type="spellStart"/>
      <w:r w:rsidRPr="00DE1B49">
        <w:rPr>
          <w:lang w:val="en-US"/>
        </w:rPr>
        <w:t>FragmentParts</w:t>
      </w:r>
      <w:proofErr w:type="spellEnd"/>
      <w:r w:rsidRPr="00DE1B49">
        <w:rPr>
          <w:lang w:val="en-US"/>
        </w:rPr>
        <w:t xml:space="preserve"> -begin:0  -end:23</w:t>
      </w:r>
    </w:p>
    <w:p w:rsidR="0087709E" w:rsidRPr="00DE1B49" w:rsidRDefault="0087709E" w:rsidP="0087709E">
      <w:pPr>
        <w:rPr>
          <w:lang w:val="en-US"/>
        </w:rPr>
      </w:pPr>
      <w:r w:rsidRPr="00DE1B49">
        <w:rPr>
          <w:lang w:val="en-US"/>
        </w:rPr>
        <w:t xml:space="preserve">       </w:t>
      </w:r>
      <w:r w:rsidRPr="00DE1B49">
        <w:rPr>
          <w:lang w:val="en-US"/>
        </w:rPr>
        <w:tab/>
        <w:t xml:space="preserve">   (1): </w:t>
      </w:r>
      <w:proofErr w:type="spellStart"/>
      <w:r w:rsidRPr="00DE1B49">
        <w:rPr>
          <w:lang w:val="en-US"/>
        </w:rPr>
        <w:t>FragmentParts</w:t>
      </w:r>
      <w:proofErr w:type="spellEnd"/>
      <w:r w:rsidRPr="00DE1B49">
        <w:rPr>
          <w:lang w:val="en-US"/>
        </w:rPr>
        <w:t xml:space="preserve"> -begin</w:t>
      </w:r>
      <w:proofErr w:type="gramStart"/>
      <w:r w:rsidRPr="00DE1B49">
        <w:rPr>
          <w:lang w:val="en-US"/>
        </w:rPr>
        <w:t>:44</w:t>
      </w:r>
      <w:proofErr w:type="gramEnd"/>
      <w:r w:rsidRPr="00DE1B49">
        <w:rPr>
          <w:lang w:val="en-US"/>
        </w:rPr>
        <w:t xml:space="preserve"> -end:67</w:t>
      </w:r>
    </w:p>
    <w:p w:rsidR="0087709E" w:rsidRPr="00DE1B49" w:rsidRDefault="0087709E" w:rsidP="00EE162A">
      <w:pPr>
        <w:pStyle w:val="Heading3"/>
      </w:pPr>
      <w:bookmarkStart w:id="143" w:name="h.n2b96diaje27" w:colFirst="0" w:colLast="0"/>
      <w:bookmarkStart w:id="144" w:name="_Toc360192190"/>
      <w:bookmarkEnd w:id="143"/>
      <w:proofErr w:type="spellStart"/>
      <w:r w:rsidRPr="00DE1B49">
        <w:t>FragmentPart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44"/>
    </w:p>
    <w:p w:rsidR="0087709E" w:rsidRPr="00DE1B49" w:rsidRDefault="0087709E" w:rsidP="00EE162A">
      <w:pPr>
        <w:pStyle w:val="Heading4"/>
      </w:pPr>
      <w:bookmarkStart w:id="145" w:name="h.ovw5d0urr2w9" w:colFirst="0" w:colLast="0"/>
      <w:bookmarkEnd w:id="145"/>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EE162A">
      <w:pPr>
        <w:pStyle w:val="Heading4"/>
      </w:pPr>
      <w:bookmarkStart w:id="146" w:name="h.xqn67ic6bgy7" w:colFirst="0" w:colLast="0"/>
      <w:bookmarkEnd w:id="146"/>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EE162A">
      <w:pPr>
        <w:pStyle w:val="Heading4"/>
      </w:pPr>
      <w:bookmarkStart w:id="147" w:name="h.y3vfejmylsd2" w:colFirst="0" w:colLast="0"/>
      <w:bookmarkEnd w:id="147"/>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EE162A">
      <w:pPr>
        <w:pStyle w:val="Heading3"/>
      </w:pPr>
      <w:bookmarkStart w:id="148" w:name="h.igtq2c8kuchg" w:colFirst="0" w:colLast="0"/>
      <w:bookmarkStart w:id="149" w:name="_AssumedFragment_(eu.excitement.type"/>
      <w:bookmarkStart w:id="150" w:name="_Toc360192191"/>
      <w:bookmarkEnd w:id="148"/>
      <w:bookmarkEnd w:id="149"/>
      <w:proofErr w:type="spellStart"/>
      <w:r w:rsidRPr="00DE1B49">
        <w:t>AssumedFragment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50"/>
    </w:p>
    <w:p w:rsidR="0087709E" w:rsidRPr="00DE1B49" w:rsidRDefault="0087709E" w:rsidP="00EE162A">
      <w:pPr>
        <w:pStyle w:val="Heading4"/>
      </w:pPr>
      <w:bookmarkStart w:id="151" w:name="h.exnzfmz5e7xe" w:colFirst="0" w:colLast="0"/>
      <w:bookmarkEnd w:id="151"/>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EE162A">
      <w:pPr>
        <w:pStyle w:val="Heading4"/>
      </w:pPr>
      <w:bookmarkStart w:id="152" w:name="h.z6d0pn4dgyq7" w:colFirst="0" w:colLast="0"/>
      <w:bookmarkEnd w:id="152"/>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EE162A">
      <w:pPr>
        <w:pStyle w:val="Heading4"/>
      </w:pPr>
      <w:bookmarkStart w:id="153" w:name="h.sdr2uw9t3vp6" w:colFirst="0" w:colLast="0"/>
      <w:bookmarkEnd w:id="153"/>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EE162A">
      <w:pPr>
        <w:pStyle w:val="Heading3"/>
      </w:pPr>
      <w:bookmarkStart w:id="154" w:name="h.fezrbt7shod" w:colFirst="0" w:colLast="0"/>
      <w:bookmarkStart w:id="155" w:name="_DeterminedFragment_(eu.excitement.t"/>
      <w:bookmarkStart w:id="156" w:name="_Toc360192192"/>
      <w:bookmarkEnd w:id="154"/>
      <w:bookmarkEnd w:id="155"/>
      <w:proofErr w:type="spellStart"/>
      <w:r w:rsidRPr="00DE1B49">
        <w:t>DeterminedFragment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56"/>
    </w:p>
    <w:p w:rsidR="0087709E" w:rsidRPr="00DE1B49" w:rsidRDefault="0087709E" w:rsidP="00EE162A">
      <w:pPr>
        <w:pStyle w:val="Heading4"/>
      </w:pPr>
      <w:bookmarkStart w:id="157" w:name="h.p2kla8z4r8eb" w:colFirst="0" w:colLast="0"/>
      <w:bookmarkEnd w:id="157"/>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EE162A">
      <w:pPr>
        <w:pStyle w:val="Heading4"/>
      </w:pPr>
      <w:bookmarkStart w:id="158" w:name="h.7n3ytl65ty0y" w:colFirst="0" w:colLast="0"/>
      <w:bookmarkEnd w:id="158"/>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EE162A">
      <w:pPr>
        <w:pStyle w:val="Heading4"/>
      </w:pPr>
      <w:bookmarkStart w:id="159" w:name="h.q5c1q3ve7mmt" w:colFirst="0" w:colLast="0"/>
      <w:bookmarkEnd w:id="159"/>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EE162A">
      <w:pPr>
        <w:pStyle w:val="Heading3"/>
      </w:pPr>
      <w:bookmarkStart w:id="160" w:name="h.3d9a4tekrl02" w:colFirst="0" w:colLast="0"/>
      <w:bookmarkStart w:id="161" w:name="_ModifierAnnotation_(eu.excitement.t"/>
      <w:bookmarkStart w:id="162" w:name="_Ref359919942"/>
      <w:bookmarkStart w:id="163" w:name="_Toc360192193"/>
      <w:bookmarkEnd w:id="160"/>
      <w:bookmarkEnd w:id="161"/>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2"/>
      <w:bookmarkEnd w:id="163"/>
    </w:p>
    <w:p w:rsidR="0087709E" w:rsidRPr="00DE1B49" w:rsidRDefault="0087709E" w:rsidP="00EE162A">
      <w:pPr>
        <w:pStyle w:val="Heading4"/>
      </w:pPr>
      <w:bookmarkStart w:id="164" w:name="h.mu4ymta9yat8" w:colFirst="0" w:colLast="0"/>
      <w:bookmarkEnd w:id="164"/>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EE162A">
      <w:pPr>
        <w:pStyle w:val="Heading4"/>
      </w:pPr>
      <w:bookmarkStart w:id="165" w:name="h.22flz2gtw4my" w:colFirst="0" w:colLast="0"/>
      <w:bookmarkEnd w:id="165"/>
      <w:r w:rsidRPr="00DE1B49">
        <w:t>Features</w:t>
      </w:r>
    </w:p>
    <w:p w:rsidR="00273A0C" w:rsidRPr="00706473" w:rsidRDefault="0087709E" w:rsidP="00273A0C">
      <w:pPr>
        <w:rPr>
          <w:lang w:val="en-US"/>
        </w:rPr>
      </w:pPr>
      <w:r w:rsidRPr="00706473">
        <w:rPr>
          <w:lang w:val="en-US"/>
        </w:rPr>
        <w:t xml:space="preserve">- </w:t>
      </w:r>
      <w:proofErr w:type="spellStart"/>
      <w:proofErr w:type="gramStart"/>
      <w:r w:rsidRPr="00706473">
        <w:rPr>
          <w:lang w:val="en-US"/>
        </w:rPr>
        <w:t>modifierParts</w:t>
      </w:r>
      <w:proofErr w:type="spellEnd"/>
      <w:proofErr w:type="gramEnd"/>
      <w:r w:rsidRPr="00706473">
        <w:rPr>
          <w:lang w:val="en-US"/>
        </w:rPr>
        <w:t xml:space="preserve"> (Array of </w:t>
      </w:r>
      <w:proofErr w:type="spellStart"/>
      <w:r w:rsidRPr="00706473">
        <w:rPr>
          <w:lang w:val="en-US"/>
        </w:rPr>
        <w:t>ModifierPart</w:t>
      </w:r>
      <w:proofErr w:type="spellEnd"/>
      <w:r w:rsidRPr="00706473">
        <w:rPr>
          <w:lang w:val="en-US"/>
        </w:rPr>
        <w:t xml:space="preserve"> type): this holds one or more </w:t>
      </w:r>
      <w:proofErr w:type="spellStart"/>
      <w:r w:rsidRPr="00706473">
        <w:rPr>
          <w:lang w:val="en-US"/>
        </w:rPr>
        <w:t>ModifierPart</w:t>
      </w:r>
      <w:proofErr w:type="spellEnd"/>
      <w:r w:rsidRPr="00706473">
        <w:rPr>
          <w:lang w:val="en-US"/>
        </w:rPr>
        <w:t xml:space="preserve">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spellStart"/>
      <w:proofErr w:type="gramStart"/>
      <w:r w:rsidRPr="00706473">
        <w:rPr>
          <w:lang w:val="en-US"/>
        </w:rPr>
        <w:t>dependsOn</w:t>
      </w:r>
      <w:proofErr w:type="spellEnd"/>
      <w:proofErr w:type="gramEnd"/>
      <w:r w:rsidRPr="00706473">
        <w:rPr>
          <w:lang w:val="en-US"/>
        </w:rPr>
        <w:t xml:space="preserve"> (</w:t>
      </w:r>
      <w:proofErr w:type="spellStart"/>
      <w:r w:rsidRPr="00706473">
        <w:rPr>
          <w:lang w:val="en-US"/>
        </w:rPr>
        <w:t>ModifierAnnotation</w:t>
      </w:r>
      <w:proofErr w:type="spellEnd"/>
      <w:r w:rsidRPr="00706473">
        <w:rPr>
          <w:lang w:val="en-US"/>
        </w:rPr>
        <w:t xml:space="preserve">):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EE162A">
      <w:pPr>
        <w:pStyle w:val="Heading4"/>
      </w:pPr>
      <w:bookmarkStart w:id="166" w:name="h.j8bnhoqmhg1x" w:colFirst="0" w:colLast="0"/>
      <w:bookmarkEnd w:id="166"/>
      <w:r w:rsidRPr="00DE1B49">
        <w:t>Description</w:t>
      </w:r>
    </w:p>
    <w:p w:rsidR="00514F4E" w:rsidRPr="001A1F7B" w:rsidRDefault="00514F4E" w:rsidP="00514F4E">
      <w:pPr>
        <w:rPr>
          <w:lang w:val="en-US"/>
        </w:rPr>
      </w:pPr>
      <w:r w:rsidRPr="001A1F7B">
        <w:rPr>
          <w:lang w:val="en-US"/>
        </w:rPr>
        <w:t xml:space="preserve">This annotation type annotates a region as a "modifier", and it is used within WP6 modules to create the fragment graph nodes: each node represents a unique (and valid, from the point of view of the </w:t>
      </w:r>
      <w:proofErr w:type="spellStart"/>
      <w:r w:rsidRPr="001A1F7B">
        <w:rPr>
          <w:lang w:val="en-US"/>
        </w:rPr>
        <w:t>dependsOn</w:t>
      </w:r>
      <w:proofErr w:type="spellEnd"/>
      <w:r w:rsidRPr="001A1F7B">
        <w:rPr>
          <w:lang w:val="en-US"/>
        </w:rPr>
        <w:t xml:space="preserve"> relation) combination of modifiers. While this could be simple, it gets a bit complicated by "</w:t>
      </w:r>
      <w:proofErr w:type="spellStart"/>
      <w:r w:rsidRPr="001A1F7B">
        <w:rPr>
          <w:lang w:val="en-US"/>
        </w:rPr>
        <w:t>dependsOn</w:t>
      </w:r>
      <w:proofErr w:type="spellEnd"/>
      <w:r w:rsidRPr="001A1F7B">
        <w:rPr>
          <w:lang w:val="en-US"/>
        </w:rPr>
        <w:t>"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xml:space="preserve">: </w:t>
      </w:r>
      <w:proofErr w:type="spellStart"/>
      <w:r w:rsidRPr="00DE1B49">
        <w:rPr>
          <w:lang w:val="en-US"/>
        </w:rPr>
        <w:t>ModifierAnnotation</w:t>
      </w:r>
      <w:proofErr w:type="spellEnd"/>
      <w:r w:rsidRPr="00DE1B49">
        <w:rPr>
          <w:lang w:val="en-US"/>
        </w:rPr>
        <w:t xml:space="preserve">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EE162A">
      <w:pPr>
        <w:pStyle w:val="Heading3"/>
      </w:pPr>
      <w:bookmarkStart w:id="167" w:name="h.k6hr7ev5pqjs" w:colFirst="0" w:colLast="0"/>
      <w:bookmarkStart w:id="168" w:name="_Toc360192194"/>
      <w:bookmarkEnd w:id="167"/>
      <w:proofErr w:type="spellStart"/>
      <w:r w:rsidRPr="00DE1B49">
        <w:t>CategoryAnnotation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8"/>
    </w:p>
    <w:p w:rsidR="0087709E" w:rsidRPr="00DE1B49" w:rsidRDefault="0087709E" w:rsidP="00EE162A">
      <w:pPr>
        <w:pStyle w:val="Heading4"/>
      </w:pPr>
      <w:bookmarkStart w:id="169" w:name="h.u2e1isq543sd" w:colFirst="0" w:colLast="0"/>
      <w:bookmarkEnd w:id="169"/>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EE162A">
      <w:pPr>
        <w:pStyle w:val="Heading4"/>
      </w:pPr>
      <w:bookmarkStart w:id="170" w:name="h.us79hxi2q9dz" w:colFirst="0" w:colLast="0"/>
      <w:bookmarkEnd w:id="170"/>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w:t>
      </w:r>
      <w:proofErr w:type="spellStart"/>
      <w:r w:rsidRPr="00DE1B49">
        <w:rPr>
          <w:lang w:val="en-US"/>
        </w:rPr>
        <w:t>CategoryDecision</w:t>
      </w:r>
      <w:proofErr w:type="spellEnd"/>
      <w:r w:rsidRPr="00DE1B49">
        <w:rPr>
          <w:lang w:val="en-US"/>
        </w:rPr>
        <w:t xml:space="preserve"> type): at least one or more category decision data associated with this fragment.</w:t>
      </w:r>
    </w:p>
    <w:p w:rsidR="0087709E" w:rsidRPr="00DE1B49" w:rsidRDefault="0087709E" w:rsidP="00EE162A">
      <w:pPr>
        <w:pStyle w:val="Heading4"/>
      </w:pPr>
      <w:bookmarkStart w:id="171" w:name="h.bfpyin4xpc1h" w:colFirst="0" w:colLast="0"/>
      <w:bookmarkEnd w:id="171"/>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EE162A">
      <w:pPr>
        <w:pStyle w:val="Heading3"/>
      </w:pPr>
      <w:bookmarkStart w:id="172" w:name="h.ojc9c45fve28" w:colFirst="0" w:colLast="0"/>
      <w:bookmarkStart w:id="173" w:name="_Toc360192195"/>
      <w:bookmarkEnd w:id="172"/>
      <w:proofErr w:type="spellStart"/>
      <w:r w:rsidRPr="00DE1B49">
        <w:t>CategoryDecision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73"/>
    </w:p>
    <w:p w:rsidR="0087709E" w:rsidRPr="00DE1B49" w:rsidRDefault="0087709E" w:rsidP="00EE162A">
      <w:pPr>
        <w:pStyle w:val="Heading4"/>
      </w:pPr>
      <w:bookmarkStart w:id="174" w:name="h.5byrjgew5f59" w:colFirst="0" w:colLast="0"/>
      <w:bookmarkEnd w:id="174"/>
      <w:r w:rsidRPr="00DE1B49">
        <w:t>Super type</w:t>
      </w:r>
    </w:p>
    <w:p w:rsidR="0087709E" w:rsidRPr="00DE1B49" w:rsidRDefault="0087709E" w:rsidP="0087709E">
      <w:pPr>
        <w:rPr>
          <w:lang w:val="en-US"/>
        </w:rPr>
      </w:pPr>
      <w:r w:rsidRPr="00DE1B49">
        <w:rPr>
          <w:lang w:val="en-US"/>
        </w:rPr>
        <w:t>-</w:t>
      </w:r>
      <w:proofErr w:type="spellStart"/>
      <w:r w:rsidRPr="00DE1B49">
        <w:rPr>
          <w:lang w:val="en-US"/>
        </w:rPr>
        <w:t>uima.cas.Top</w:t>
      </w:r>
      <w:proofErr w:type="spellEnd"/>
      <w:r w:rsidRPr="00DE1B49">
        <w:rPr>
          <w:lang w:val="en-US"/>
        </w:rPr>
        <w:t xml:space="preserve"> </w:t>
      </w:r>
    </w:p>
    <w:p w:rsidR="0087709E" w:rsidRPr="00DE1B49" w:rsidRDefault="0087709E" w:rsidP="00EE162A">
      <w:pPr>
        <w:pStyle w:val="Heading4"/>
      </w:pPr>
      <w:bookmarkStart w:id="175" w:name="h.xjwikj8jfx2n" w:colFirst="0" w:colLast="0"/>
      <w:bookmarkEnd w:id="175"/>
      <w:r w:rsidRPr="00DE1B49">
        <w:t>Features</w:t>
      </w:r>
    </w:p>
    <w:p w:rsidR="0087709E" w:rsidRPr="00DE1B49" w:rsidRDefault="0087709E" w:rsidP="0087709E">
      <w:pPr>
        <w:rPr>
          <w:lang w:val="en-US"/>
        </w:rPr>
      </w:pPr>
      <w:r w:rsidRPr="00DE1B49">
        <w:rPr>
          <w:lang w:val="en-US"/>
        </w:rPr>
        <w:t xml:space="preserve">- </w:t>
      </w:r>
      <w:proofErr w:type="spellStart"/>
      <w:proofErr w:type="gramStart"/>
      <w:r w:rsidRPr="00DE1B49">
        <w:rPr>
          <w:lang w:val="en-US"/>
        </w:rPr>
        <w:t>categoriy</w:t>
      </w:r>
      <w:proofErr w:type="spellEnd"/>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EE162A">
      <w:pPr>
        <w:pStyle w:val="Heading4"/>
      </w:pPr>
      <w:bookmarkStart w:id="176" w:name="h.l8id7uqjj9sv" w:colFirst="0" w:colLast="0"/>
      <w:bookmarkEnd w:id="176"/>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xml:space="preserve">. This type is used in </w:t>
      </w:r>
      <w:proofErr w:type="spellStart"/>
      <w:r w:rsidRPr="00DE1B49">
        <w:rPr>
          <w:lang w:val="en-US"/>
        </w:rPr>
        <w:t>CategoryAnnotation</w:t>
      </w:r>
      <w:proofErr w:type="spellEnd"/>
      <w:r w:rsidRPr="00DE1B49">
        <w:rPr>
          <w:lang w:val="en-US"/>
        </w:rPr>
        <w:t>,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177" w:name="h.gvu9uo9yvu5o" w:colFirst="0" w:colLast="0"/>
      <w:bookmarkStart w:id="178" w:name="_Toc360192196"/>
      <w:bookmarkEnd w:id="177"/>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178"/>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E91608">
        <w:rPr>
          <w:lang w:val="en-US"/>
        </w:rPr>
        <w:fldChar w:fldCharType="begin"/>
      </w:r>
      <w:r w:rsidR="00E91608">
        <w:rPr>
          <w:lang w:val="en-US"/>
        </w:rPr>
        <w:instrText xml:space="preserve"> REF _Ref358637513 \r \h </w:instrText>
      </w:r>
      <w:r w:rsidR="00E91608">
        <w:rPr>
          <w:lang w:val="en-US"/>
        </w:rPr>
      </w:r>
      <w:r w:rsidR="00E91608">
        <w:rPr>
          <w:lang w:val="en-US"/>
        </w:rPr>
        <w:fldChar w:fldCharType="separate"/>
      </w:r>
      <w:r w:rsidR="00D76112">
        <w:rPr>
          <w:lang w:val="en-US"/>
        </w:rPr>
        <w:t>2</w:t>
      </w:r>
      <w:r w:rsidR="00E91608">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Heading2"/>
      </w:pPr>
      <w:bookmarkStart w:id="179" w:name="h.52vdi0z3106b" w:colFirst="0" w:colLast="0"/>
      <w:bookmarkStart w:id="180" w:name="_Toc360192197"/>
      <w:bookmarkEnd w:id="179"/>
      <w:r w:rsidRPr="00DE1B49">
        <w:t>Interfaces of Decomposition Components</w:t>
      </w:r>
      <w:bookmarkEnd w:id="180"/>
    </w:p>
    <w:p w:rsidR="0087709E" w:rsidRPr="00DE1B49" w:rsidRDefault="005E31BF" w:rsidP="00EE162A">
      <w:pPr>
        <w:pStyle w:val="Heading3"/>
      </w:pPr>
      <w:bookmarkStart w:id="181" w:name="h.iaik8e1326b" w:colFirst="0" w:colLast="0"/>
      <w:bookmarkStart w:id="182" w:name="_Fragment_Annotator_module:"/>
      <w:bookmarkStart w:id="183" w:name="_Toc360192198"/>
      <w:bookmarkEnd w:id="181"/>
      <w:bookmarkEnd w:id="182"/>
      <w:r>
        <w:t>Fragment Annotator M</w:t>
      </w:r>
      <w:r w:rsidR="0087709E" w:rsidRPr="00DE1B49">
        <w:t xml:space="preserve">odule: interface </w:t>
      </w:r>
      <w:proofErr w:type="spellStart"/>
      <w:proofErr w:type="gramStart"/>
      <w:r w:rsidR="0087709E" w:rsidRPr="00DE1B49">
        <w:rPr>
          <w:i/>
        </w:rPr>
        <w:t>FragmentAnnotator</w:t>
      </w:r>
      <w:proofErr w:type="spellEnd"/>
      <w:r w:rsidR="0087709E" w:rsidRPr="00DE1B49">
        <w:t xml:space="preserve"> </w:t>
      </w:r>
      <w:r w:rsidR="00D26AB1">
        <w:t xml:space="preserve"> (</w:t>
      </w:r>
      <w:proofErr w:type="spellStart"/>
      <w:proofErr w:type="gramEnd"/>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83"/>
    </w:p>
    <w:p w:rsidR="0087709E" w:rsidRPr="00DE1B49" w:rsidRDefault="0087709E" w:rsidP="00EE162A">
      <w:pPr>
        <w:pStyle w:val="Heading4"/>
      </w:pPr>
      <w:bookmarkStart w:id="184" w:name="h.raj7arcn4rmw" w:colFirst="0" w:colLast="0"/>
      <w:bookmarkEnd w:id="184"/>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E91608">
        <w:rPr>
          <w:lang w:val="en-US"/>
        </w:rPr>
        <w:fldChar w:fldCharType="begin"/>
      </w:r>
      <w:r w:rsidR="00E91608">
        <w:rPr>
          <w:lang w:val="en-US"/>
        </w:rPr>
        <w:instrText xml:space="preserve"> REF _Ref359919794 \r \h </w:instrText>
      </w:r>
      <w:r w:rsidR="00E91608">
        <w:rPr>
          <w:lang w:val="en-US"/>
        </w:rPr>
      </w:r>
      <w:r w:rsidR="00E91608">
        <w:rPr>
          <w:lang w:val="en-US"/>
        </w:rPr>
        <w:fldChar w:fldCharType="separate"/>
      </w:r>
      <w:r w:rsidR="00D76112">
        <w:rPr>
          <w:lang w:val="en-US"/>
        </w:rPr>
        <w:t>2.1.2</w:t>
      </w:r>
      <w:r w:rsidR="00E91608">
        <w:rPr>
          <w:lang w:val="en-US"/>
        </w:rPr>
        <w:fldChar w:fldCharType="end"/>
      </w:r>
      <w:r w:rsidR="00E91608">
        <w:rPr>
          <w:lang w:val="en-US"/>
        </w:rPr>
        <w:t xml:space="preserve"> </w:t>
      </w:r>
      <w:r w:rsidRPr="00DE1B49">
        <w:rPr>
          <w:lang w:val="en-US"/>
        </w:rPr>
        <w:t xml:space="preserve">in the data flow chapter, an instance of </w:t>
      </w:r>
      <w:proofErr w:type="spellStart"/>
      <w:r w:rsidR="002B35EB" w:rsidRPr="002B35EB">
        <w:rPr>
          <w:i/>
          <w:lang w:val="en-US"/>
        </w:rPr>
        <w:t>F</w:t>
      </w:r>
      <w:r w:rsidRPr="002B35EB">
        <w:rPr>
          <w:i/>
          <w:lang w:val="en-US"/>
        </w:rPr>
        <w:t>ragment</w:t>
      </w:r>
      <w:r w:rsidR="002B35EB" w:rsidRPr="002B35EB">
        <w:rPr>
          <w:i/>
          <w:lang w:val="en-US"/>
        </w:rPr>
        <w:t>A</w:t>
      </w:r>
      <w:r w:rsidRPr="002B35EB">
        <w:rPr>
          <w:i/>
          <w:lang w:val="en-US"/>
        </w:rPr>
        <w:t>nnotator</w:t>
      </w:r>
      <w:proofErr w:type="spellEnd"/>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proofErr w:type="spellStart"/>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proofErr w:type="spellEnd"/>
      </w:hyperlink>
      <w:r w:rsidR="0087709E" w:rsidRPr="00DE1B49">
        <w:rPr>
          <w:lang w:val="en-US"/>
        </w:rPr>
        <w:t xml:space="preserve"> and the other is </w:t>
      </w:r>
      <w:hyperlink w:anchor="_DeterminedFragment_(eu.excitement.t">
        <w:proofErr w:type="spellStart"/>
        <w:r w:rsidR="0087709E" w:rsidRPr="00DE1B49">
          <w:rPr>
            <w:i/>
            <w:color w:val="1155CC"/>
            <w:u w:val="single"/>
            <w:lang w:val="en-US"/>
          </w:rPr>
          <w:t>determinedFragment</w:t>
        </w:r>
        <w:proofErr w:type="spellEnd"/>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proofErr w:type="spellStart"/>
      <w:r w:rsidR="0087709E" w:rsidRPr="00DE1B49">
        <w:rPr>
          <w:i/>
          <w:lang w:val="en-US"/>
        </w:rPr>
        <w:t>determinedFragment</w:t>
      </w:r>
      <w:proofErr w:type="spellEnd"/>
      <w:r w:rsidR="0087709E" w:rsidRPr="00DE1B49">
        <w:rPr>
          <w:lang w:val="en-US"/>
        </w:rPr>
        <w:t xml:space="preserve"> represents the decision of the </w:t>
      </w:r>
      <w:proofErr w:type="spellStart"/>
      <w:r w:rsidR="0087709E" w:rsidRPr="00DE1B49">
        <w:rPr>
          <w:i/>
          <w:lang w:val="en-US"/>
        </w:rPr>
        <w:t>FragmentAnnotator</w:t>
      </w:r>
      <w:proofErr w:type="spellEnd"/>
      <w:r w:rsidR="0087709E" w:rsidRPr="00DE1B49">
        <w:rPr>
          <w:lang w:val="en-US"/>
        </w:rPr>
        <w:t xml:space="preserve"> (an instance of this interface). The fragment annotator may use and rely on the assumed fragment annotation as evidence, or feature. But in general, it does not blindly follow it. </w:t>
      </w:r>
      <w:proofErr w:type="spellStart"/>
      <w:proofErr w:type="gramStart"/>
      <w:r w:rsidR="0087709E" w:rsidRPr="00DE1B49">
        <w:rPr>
          <w:i/>
          <w:lang w:val="en-US"/>
        </w:rPr>
        <w:t>determinedFragment</w:t>
      </w:r>
      <w:proofErr w:type="spellEnd"/>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EE162A">
      <w:pPr>
        <w:pStyle w:val="Heading4"/>
      </w:pPr>
      <w:bookmarkStart w:id="185" w:name="h.bwaa31qhpksp" w:colFirst="0" w:colLast="0"/>
      <w:bookmarkEnd w:id="185"/>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 xml:space="preserve">void </w:t>
      </w:r>
      <w:proofErr w:type="spellStart"/>
      <w:r w:rsidRPr="00DE1B49">
        <w:rPr>
          <w:i/>
          <w:lang w:val="en-US"/>
        </w:rPr>
        <w:t>annotateFragments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FragmentAnnotatorException</w:t>
      </w:r>
      <w:proofErr w:type="spellEnd"/>
    </w:p>
    <w:p w:rsidR="0087709E" w:rsidRPr="00DE1B49" w:rsidRDefault="00C64949" w:rsidP="00675094">
      <w:pPr>
        <w:numPr>
          <w:ilvl w:val="1"/>
          <w:numId w:val="53"/>
        </w:numPr>
        <w:spacing w:line="276" w:lineRule="auto"/>
        <w:ind w:hanging="359"/>
        <w:rPr>
          <w:lang w:val="en-US"/>
        </w:rPr>
      </w:pPr>
      <w:r>
        <w:rPr>
          <w:lang w:val="en-US"/>
        </w:rPr>
        <w:t>@</w:t>
      </w:r>
      <w:proofErr w:type="spellStart"/>
      <w:r>
        <w:rPr>
          <w:lang w:val="en-US"/>
        </w:rPr>
        <w:t>param</w:t>
      </w:r>
      <w:proofErr w:type="spellEnd"/>
      <w:r>
        <w:rPr>
          <w:lang w:val="en-US"/>
        </w:rPr>
        <w:t xml:space="preserve"> text </w:t>
      </w:r>
      <w:r w:rsidR="00B77A1E">
        <w:rPr>
          <w:lang w:val="en-US"/>
        </w:rPr>
        <w:t>–</w:t>
      </w:r>
      <w:r w:rsidR="0087709E" w:rsidRPr="00DE1B49">
        <w:rPr>
          <w:lang w:val="en-US"/>
        </w:rPr>
        <w:t xml:space="preserve"> </w:t>
      </w:r>
      <w:proofErr w:type="spellStart"/>
      <w:r w:rsidR="0087709E" w:rsidRPr="00EE16C7">
        <w:rPr>
          <w:lang w:val="en-US"/>
        </w:rPr>
        <w:t>JCas</w:t>
      </w:r>
      <w:proofErr w:type="spellEnd"/>
      <w:r w:rsidR="0087709E" w:rsidRPr="00DE1B49">
        <w:rPr>
          <w:lang w:val="en-US"/>
        </w:rPr>
        <w:t xml:space="preserve"> with text and metadata. It may additionally hold </w:t>
      </w:r>
      <w:proofErr w:type="spellStart"/>
      <w:r w:rsidR="0087709E" w:rsidRPr="00DE1B49">
        <w:rPr>
          <w:lang w:val="en-US"/>
        </w:rPr>
        <w:t>a</w:t>
      </w:r>
      <w:r w:rsidR="0087709E" w:rsidRPr="00DE1B49">
        <w:rPr>
          <w:lang w:val="en-US"/>
        </w:rPr>
        <w:t>s</w:t>
      </w:r>
      <w:r w:rsidR="0087709E" w:rsidRPr="00DE1B49">
        <w:rPr>
          <w:lang w:val="en-US"/>
        </w:rPr>
        <w:t>sumedFragment</w:t>
      </w:r>
      <w:proofErr w:type="spellEnd"/>
      <w:r w:rsidR="0087709E" w:rsidRPr="00DE1B49">
        <w:rPr>
          <w:lang w:val="en-US"/>
        </w:rPr>
        <w:t xml:space="preserve">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w:t>
      </w:r>
      <w:proofErr w:type="spellStart"/>
      <w:r w:rsidRPr="00DE1B49">
        <w:rPr>
          <w:lang w:val="en-US"/>
        </w:rPr>
        <w:t>JCas</w:t>
      </w:r>
      <w:proofErr w:type="spellEnd"/>
      <w:r w:rsidRPr="00DE1B49">
        <w:rPr>
          <w:lang w:val="en-US"/>
        </w:rPr>
        <w:t xml:space="preserve">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w:t>
      </w:r>
      <w:proofErr w:type="spellStart"/>
      <w:r>
        <w:rPr>
          <w:lang w:val="en-US"/>
        </w:rPr>
        <w:t>FragmentAnnotatorException</w:t>
      </w:r>
      <w:proofErr w:type="spellEnd"/>
      <w:r>
        <w:rPr>
          <w:lang w:val="en-US"/>
        </w:rPr>
        <w:t>)</w:t>
      </w:r>
      <w:r w:rsidR="0087709E" w:rsidRPr="00DE1B49">
        <w:rPr>
          <w:lang w:val="en-US"/>
        </w:rPr>
        <w:t xml:space="preserve"> if any needed data is missing in the </w:t>
      </w:r>
      <w:proofErr w:type="spellStart"/>
      <w:proofErr w:type="gramStart"/>
      <w:r w:rsidR="0087709E" w:rsidRPr="00DE1B49">
        <w:rPr>
          <w:lang w:val="en-US"/>
        </w:rPr>
        <w:t>JCas</w:t>
      </w:r>
      <w:proofErr w:type="spellEnd"/>
      <w:r w:rsidR="0087709E" w:rsidRPr="00DE1B49">
        <w:rPr>
          <w:lang w:val="en-US"/>
        </w:rPr>
        <w:t>,</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EE162A">
      <w:pPr>
        <w:pStyle w:val="Heading4"/>
      </w:pPr>
      <w:bookmarkStart w:id="186" w:name="h.uvqtygdittc6" w:colFirst="0" w:colLast="0"/>
      <w:bookmarkEnd w:id="186"/>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E91608">
        <w:rPr>
          <w:lang w:val="en-US"/>
        </w:rPr>
        <w:fldChar w:fldCharType="begin"/>
      </w:r>
      <w:r w:rsidR="00E91608">
        <w:rPr>
          <w:lang w:val="en-US"/>
        </w:rPr>
        <w:instrText xml:space="preserve"> REF _Ref359919878 \r \h </w:instrText>
      </w:r>
      <w:r w:rsidR="00E91608">
        <w:rPr>
          <w:lang w:val="en-US"/>
        </w:rPr>
      </w:r>
      <w:r w:rsidR="00E91608">
        <w:rPr>
          <w:lang w:val="en-US"/>
        </w:rPr>
        <w:fldChar w:fldCharType="separate"/>
      </w:r>
      <w:r w:rsidR="00D76112">
        <w:rPr>
          <w:lang w:val="en-US"/>
        </w:rPr>
        <w:t>4.2.2</w:t>
      </w:r>
      <w:r w:rsidR="00E91608">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_Ref359922776 \r \h </w:instrText>
      </w:r>
      <w:r w:rsidR="0050001B">
        <w:rPr>
          <w:lang w:val="en-US"/>
        </w:rPr>
      </w:r>
      <w:r w:rsidR="0050001B">
        <w:rPr>
          <w:lang w:val="en-US"/>
        </w:rPr>
        <w:fldChar w:fldCharType="separate"/>
      </w:r>
      <w:r w:rsidR="00D76112">
        <w:rPr>
          <w:lang w:val="en-US"/>
        </w:rPr>
        <w:t>6.1.1</w:t>
      </w:r>
      <w:r w:rsidR="0050001B">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proofErr w:type="spellStart"/>
      <w:r w:rsidR="0087709E" w:rsidRPr="00DE1B49">
        <w:rPr>
          <w:i/>
          <w:lang w:val="en-US"/>
        </w:rPr>
        <w:t>AbstractFra</w:t>
      </w:r>
      <w:r w:rsidR="0087709E" w:rsidRPr="00DE1B49">
        <w:rPr>
          <w:i/>
          <w:lang w:val="en-US"/>
        </w:rPr>
        <w:t>g</w:t>
      </w:r>
      <w:r w:rsidR="0087709E" w:rsidRPr="00DE1B49">
        <w:rPr>
          <w:i/>
          <w:lang w:val="en-US"/>
        </w:rPr>
        <w:t>mentAnnotator</w:t>
      </w:r>
      <w:proofErr w:type="spellEnd"/>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EE162A">
      <w:pPr>
        <w:pStyle w:val="Heading3"/>
      </w:pPr>
      <w:bookmarkStart w:id="187" w:name="h.j4iwhnclq52y" w:colFirst="0" w:colLast="0"/>
      <w:bookmarkStart w:id="188" w:name="_Modifier_Annotator_module:"/>
      <w:bookmarkStart w:id="189" w:name="_Toc360192199"/>
      <w:bookmarkEnd w:id="187"/>
      <w:bookmarkEnd w:id="188"/>
      <w:r>
        <w:t>Modifier Annotator M</w:t>
      </w:r>
      <w:r w:rsidR="0087709E" w:rsidRPr="00DE1B49">
        <w:t xml:space="preserve">odule: interface </w:t>
      </w:r>
      <w:proofErr w:type="spellStart"/>
      <w:r w:rsidR="0087709E" w:rsidRPr="00DE1B49">
        <w:rPr>
          <w:i/>
        </w:rPr>
        <w:t>ModifierAnnotator</w:t>
      </w:r>
      <w:proofErr w:type="spellEnd"/>
      <w:r w:rsidR="0087709E" w:rsidRPr="00DE1B49">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89"/>
    </w:p>
    <w:p w:rsidR="0087709E" w:rsidRPr="00DE1B49" w:rsidRDefault="0087709E" w:rsidP="00EE162A">
      <w:pPr>
        <w:pStyle w:val="Heading4"/>
      </w:pPr>
      <w:bookmarkStart w:id="190" w:name="h.nl38de7j1219" w:colFirst="0" w:colLast="0"/>
      <w:bookmarkEnd w:id="190"/>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E91608">
        <w:rPr>
          <w:lang w:val="en-US"/>
        </w:rPr>
        <w:fldChar w:fldCharType="begin"/>
      </w:r>
      <w:r w:rsidR="00E91608">
        <w:rPr>
          <w:lang w:val="en-US"/>
        </w:rPr>
        <w:instrText xml:space="preserve"> REF _Ref359919896 \r \h </w:instrText>
      </w:r>
      <w:r w:rsidR="00E91608">
        <w:rPr>
          <w:lang w:val="en-US"/>
        </w:rPr>
      </w:r>
      <w:r w:rsidR="00E91608">
        <w:rPr>
          <w:lang w:val="en-US"/>
        </w:rPr>
        <w:fldChar w:fldCharType="separate"/>
      </w:r>
      <w:r w:rsidR="00D76112">
        <w:rPr>
          <w:lang w:val="en-US"/>
        </w:rPr>
        <w:t>2.1.3</w:t>
      </w:r>
      <w:r w:rsidR="00E91608">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E91608">
        <w:rPr>
          <w:lang w:val="en-US"/>
        </w:rPr>
        <w:fldChar w:fldCharType="begin"/>
      </w:r>
      <w:r w:rsidR="00E91608">
        <w:rPr>
          <w:lang w:val="en-US"/>
        </w:rPr>
        <w:instrText xml:space="preserve"> REF _Ref359919917 \r \h </w:instrText>
      </w:r>
      <w:r w:rsidR="00E91608">
        <w:rPr>
          <w:lang w:val="en-US"/>
        </w:rPr>
      </w:r>
      <w:r w:rsidR="00E91608">
        <w:rPr>
          <w:lang w:val="en-US"/>
        </w:rPr>
        <w:fldChar w:fldCharType="separate"/>
      </w:r>
      <w:r w:rsidR="00D76112">
        <w:rPr>
          <w:lang w:val="en-US"/>
        </w:rPr>
        <w:t>3.3.1</w:t>
      </w:r>
      <w:r w:rsidR="00E91608">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EE162A">
      <w:pPr>
        <w:pStyle w:val="Heading4"/>
      </w:pPr>
      <w:bookmarkStart w:id="191" w:name="h.q9j71ccptbh0" w:colFirst="0" w:colLast="0"/>
      <w:bookmarkEnd w:id="191"/>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w:t>
      </w:r>
      <w:proofErr w:type="spellStart"/>
      <w:r w:rsidRPr="00DE1B49">
        <w:rPr>
          <w:i/>
          <w:lang w:val="en-US"/>
        </w:rPr>
        <w:t>annotateModifiers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ModifierAnnotatorException</w:t>
      </w:r>
      <w:proofErr w:type="spellEnd"/>
      <w:r w:rsidRPr="00DE1B49">
        <w:rPr>
          <w:i/>
          <w:lang w:val="en-US"/>
        </w:rPr>
        <w:t xml:space="preserve">;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w:t>
      </w:r>
      <w:proofErr w:type="spellStart"/>
      <w:r w:rsidRPr="00C64949">
        <w:rPr>
          <w:lang w:val="en-US"/>
        </w:rPr>
        <w:t>JCas</w:t>
      </w:r>
      <w:proofErr w:type="spellEnd"/>
      <w:r w:rsidRPr="00C64949">
        <w:rPr>
          <w:lang w:val="en-US"/>
        </w:rPr>
        <w:t xml:space="preserve">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spellStart"/>
      <w:proofErr w:type="gramStart"/>
      <w:r w:rsidRPr="00C64949">
        <w:rPr>
          <w:lang w:val="en-US"/>
        </w:rPr>
        <w:t>ModifierAnnotatorException</w:t>
      </w:r>
      <w:proofErr w:type="spellEnd"/>
      <w:r w:rsidRPr="00C64949">
        <w:rPr>
          <w:lang w:val="en-US"/>
        </w:rPr>
        <w:t xml:space="preserve">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EE162A">
      <w:pPr>
        <w:pStyle w:val="Heading4"/>
      </w:pPr>
      <w:bookmarkStart w:id="192" w:name="h.5zmwcw1eubo2" w:colFirst="0" w:colLast="0"/>
      <w:bookmarkEnd w:id="19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E91608">
        <w:rPr>
          <w:lang w:val="en-US"/>
        </w:rPr>
        <w:fldChar w:fldCharType="begin"/>
      </w:r>
      <w:r w:rsidR="00E91608">
        <w:rPr>
          <w:lang w:val="en-US"/>
        </w:rPr>
        <w:instrText xml:space="preserve"> REF _Ref359919942 \r \h </w:instrText>
      </w:r>
      <w:r w:rsidR="0088230A">
        <w:rPr>
          <w:lang w:val="en-US"/>
        </w:rPr>
        <w:instrText xml:space="preserve"> \* MERGEFORMAT </w:instrText>
      </w:r>
      <w:r w:rsidR="00E91608">
        <w:rPr>
          <w:lang w:val="en-US"/>
        </w:rPr>
      </w:r>
      <w:r w:rsidR="00E91608">
        <w:rPr>
          <w:lang w:val="en-US"/>
        </w:rPr>
        <w:fldChar w:fldCharType="separate"/>
      </w:r>
      <w:r w:rsidR="00D76112">
        <w:rPr>
          <w:lang w:val="en-US"/>
        </w:rPr>
        <w:t>4.2.6</w:t>
      </w:r>
      <w:r w:rsidR="00E91608">
        <w:rPr>
          <w:lang w:val="en-US"/>
        </w:rPr>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_Ref359922744 \r \h </w:instrText>
      </w:r>
      <w:r w:rsidR="0050001B">
        <w:rPr>
          <w:lang w:val="en-US"/>
        </w:rPr>
      </w:r>
      <w:r w:rsidR="0050001B">
        <w:rPr>
          <w:lang w:val="en-US"/>
        </w:rPr>
        <w:fldChar w:fldCharType="separate"/>
      </w:r>
      <w:r w:rsidR="00D76112">
        <w:rPr>
          <w:lang w:val="en-US"/>
        </w:rPr>
        <w:t>6.1.2</w:t>
      </w:r>
      <w:r w:rsidR="0050001B">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proofErr w:type="spellStart"/>
      <w:r w:rsidRPr="005F3ACE">
        <w:rPr>
          <w:i/>
          <w:lang w:val="en-US"/>
        </w:rPr>
        <w:t>AbstractModifierAnnotator</w:t>
      </w:r>
      <w:proofErr w:type="spellEnd"/>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EE162A">
      <w:pPr>
        <w:pStyle w:val="Heading3"/>
      </w:pPr>
      <w:bookmarkStart w:id="193" w:name="h.s3ill7dr7aib" w:colFirst="0" w:colLast="0"/>
      <w:bookmarkStart w:id="194" w:name="id.7i1ulbjzvsjb" w:colFirst="0" w:colLast="0"/>
      <w:bookmarkStart w:id="195" w:name="_Fragment_Graph_Generator"/>
      <w:bookmarkStart w:id="196" w:name="_Ref359923739"/>
      <w:bookmarkStart w:id="197" w:name="_Toc360192200"/>
      <w:bookmarkEnd w:id="193"/>
      <w:bookmarkEnd w:id="194"/>
      <w:bookmarkEnd w:id="195"/>
      <w:r w:rsidRPr="00DE1B49">
        <w:t xml:space="preserve">Fragment Graph Generator </w:t>
      </w:r>
      <w:r w:rsidR="005E31BF">
        <w:t>M</w:t>
      </w:r>
      <w:r w:rsidRPr="00DE1B49">
        <w:t xml:space="preserve">odule: </w:t>
      </w:r>
      <w:r w:rsidR="000B6568">
        <w:br/>
      </w:r>
      <w:r w:rsidRPr="00DE1B49">
        <w:t xml:space="preserve">interface </w:t>
      </w:r>
      <w:proofErr w:type="spellStart"/>
      <w:r w:rsidRPr="00DE1B49">
        <w:rPr>
          <w:i/>
        </w:rPr>
        <w:t>FragmentGraphGenerator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96"/>
      <w:bookmarkEnd w:id="197"/>
    </w:p>
    <w:p w:rsidR="0087709E" w:rsidRPr="00DE1B49" w:rsidRDefault="0087709E" w:rsidP="00EE162A">
      <w:pPr>
        <w:pStyle w:val="Heading4"/>
      </w:pPr>
      <w:bookmarkStart w:id="198" w:name="h.xwlfvd2z5ldo" w:colFirst="0" w:colLast="0"/>
      <w:bookmarkEnd w:id="198"/>
      <w:r w:rsidRPr="00DE1B49">
        <w:t xml:space="preserve">General Description </w:t>
      </w:r>
    </w:p>
    <w:p w:rsidR="0087709E" w:rsidRPr="00DE1B49" w:rsidRDefault="00C65AF6" w:rsidP="0087709E">
      <w:pPr>
        <w:rPr>
          <w:lang w:val="en-US"/>
        </w:rPr>
      </w:pPr>
      <w:proofErr w:type="spellStart"/>
      <w:r w:rsidRPr="00C65AF6">
        <w:rPr>
          <w:i/>
          <w:lang w:val="en-US"/>
        </w:rPr>
        <w:t>FragmentGraph</w:t>
      </w:r>
      <w:r w:rsidR="0087709E" w:rsidRPr="00C65AF6">
        <w:rPr>
          <w:i/>
          <w:lang w:val="en-US"/>
        </w:rPr>
        <w:t>Generator</w:t>
      </w:r>
      <w:proofErr w:type="spellEnd"/>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proofErr w:type="spellStart"/>
      <w:r>
        <w:rPr>
          <w:i/>
          <w:lang w:val="en-US"/>
        </w:rPr>
        <w:t>d</w:t>
      </w:r>
      <w:r w:rsidR="0087709E" w:rsidRPr="00CA3850">
        <w:rPr>
          <w:i/>
          <w:lang w:val="en-US"/>
        </w:rPr>
        <w:t>eterminedFragment</w:t>
      </w:r>
      <w:proofErr w:type="spellEnd"/>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EE162A">
      <w:pPr>
        <w:pStyle w:val="Heading4"/>
      </w:pPr>
      <w:bookmarkStart w:id="199" w:name="h.14t720qjuiq6" w:colFirst="0" w:colLast="0"/>
      <w:bookmarkEnd w:id="199"/>
      <w:r w:rsidRPr="00DE1B49">
        <w:t>API Methods</w:t>
      </w:r>
    </w:p>
    <w:p w:rsidR="0087709E" w:rsidRPr="00C74F77" w:rsidRDefault="0087709E" w:rsidP="00C74F77">
      <w:pPr>
        <w:pStyle w:val="Normal2"/>
      </w:pPr>
      <w:bookmarkStart w:id="200" w:name="h.har91u5j4v6l" w:colFirst="0" w:colLast="0"/>
      <w:bookmarkEnd w:id="200"/>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Set&lt;</w:t>
      </w:r>
      <w:proofErr w:type="spellStart"/>
      <w:r w:rsidRPr="00DE1B49">
        <w:rPr>
          <w:i/>
        </w:rPr>
        <w:t>FragmentGraph</w:t>
      </w:r>
      <w:proofErr w:type="spellEnd"/>
      <w:r w:rsidRPr="00DE1B49">
        <w:rPr>
          <w:i/>
        </w:rPr>
        <w:t xml:space="preserve">&gt; </w:t>
      </w:r>
      <w:proofErr w:type="spellStart"/>
      <w:r w:rsidRPr="00DE1B49">
        <w:rPr>
          <w:i/>
        </w:rPr>
        <w:t>generateFragmentGraphs</w:t>
      </w:r>
      <w:proofErr w:type="spellEnd"/>
      <w:r w:rsidRPr="00DE1B49">
        <w:rPr>
          <w:i/>
        </w:rPr>
        <w:t>(</w:t>
      </w:r>
      <w:proofErr w:type="spellStart"/>
      <w:r w:rsidRPr="00DE1B49">
        <w:rPr>
          <w:i/>
        </w:rPr>
        <w:t>JCas</w:t>
      </w:r>
      <w:proofErr w:type="spellEnd"/>
      <w:r w:rsidRPr="00DE1B49">
        <w:rPr>
          <w:i/>
        </w:rPr>
        <w:t xml:space="preserve">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w:t>
      </w:r>
      <w:proofErr w:type="spellStart"/>
      <w:r w:rsidR="0087709E" w:rsidRPr="00410180">
        <w:rPr>
          <w:lang w:val="en-US"/>
        </w:rPr>
        <w:t>DeterminedFragment</w:t>
      </w:r>
      <w:proofErr w:type="spellEnd"/>
      <w:r w:rsidR="0087709E" w:rsidRPr="00410180">
        <w:rPr>
          <w:lang w:val="en-US"/>
        </w:rPr>
        <w:t xml:space="preserve"> annotations in the text </w:t>
      </w:r>
    </w:p>
    <w:p w:rsidR="0087709E" w:rsidRPr="00410180" w:rsidRDefault="0087709E" w:rsidP="000B6568">
      <w:pPr>
        <w:numPr>
          <w:ilvl w:val="1"/>
          <w:numId w:val="11"/>
        </w:numPr>
        <w:spacing w:line="276" w:lineRule="auto"/>
        <w:ind w:hanging="359"/>
        <w:rPr>
          <w:lang w:val="en-US"/>
        </w:rPr>
      </w:pPr>
      <w:r w:rsidRPr="00410180">
        <w:rPr>
          <w:lang w:val="en-US"/>
        </w:rPr>
        <w:t xml:space="preserve">@throws </w:t>
      </w:r>
      <w:proofErr w:type="spellStart"/>
      <w:r w:rsidRPr="00410180">
        <w:rPr>
          <w:lang w:val="en-US"/>
        </w:rPr>
        <w:t>FragmentGraphGeneratorException</w:t>
      </w:r>
      <w:proofErr w:type="spellEnd"/>
      <w:r w:rsidRPr="00410180">
        <w:rPr>
          <w:lang w:val="en-US"/>
        </w:rPr>
        <w:t xml:space="preserve"> when the </w:t>
      </w:r>
      <w:proofErr w:type="spellStart"/>
      <w:r w:rsidRPr="00410180">
        <w:rPr>
          <w:lang w:val="en-US"/>
        </w:rPr>
        <w:t>FragmentGraph</w:t>
      </w:r>
      <w:proofErr w:type="spellEnd"/>
      <w:r w:rsidRPr="00410180">
        <w:rPr>
          <w:lang w:val="en-US"/>
        </w:rPr>
        <w:t xml:space="preserve"> ge</w:t>
      </w:r>
      <w:r w:rsidRPr="00410180">
        <w:rPr>
          <w:lang w:val="en-US"/>
        </w:rPr>
        <w:t>n</w:t>
      </w:r>
      <w:r w:rsidRPr="00410180">
        <w:rPr>
          <w:lang w:val="en-US"/>
        </w:rPr>
        <w:t>eration failed</w:t>
      </w:r>
      <w:bookmarkStart w:id="201" w:name="h.39zwqzlglaz5" w:colFirst="0" w:colLast="0"/>
      <w:bookmarkEnd w:id="201"/>
    </w:p>
    <w:p w:rsidR="0087709E" w:rsidRPr="0010029F" w:rsidRDefault="005E31BF" w:rsidP="00EE162A">
      <w:pPr>
        <w:pStyle w:val="Heading4"/>
      </w:pPr>
      <w:bookmarkStart w:id="202" w:name="h.xpnnevz3gf1" w:colFirst="0" w:colLast="0"/>
      <w:bookmarkEnd w:id="202"/>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proofErr w:type="spellStart"/>
      <w:r w:rsidRPr="005F6601">
        <w:rPr>
          <w:i/>
          <w:lang w:val="en-US"/>
        </w:rPr>
        <w:t>eu.excitementproject.tl.</w:t>
      </w:r>
      <w:r>
        <w:rPr>
          <w:i/>
          <w:lang w:val="en-US"/>
        </w:rPr>
        <w:t>de</w:t>
      </w:r>
      <w:r w:rsidRPr="005F6601">
        <w:rPr>
          <w:i/>
          <w:lang w:val="en-US"/>
        </w:rPr>
        <w:t>composition.</w:t>
      </w:r>
      <w:r>
        <w:rPr>
          <w:i/>
          <w:lang w:val="en-US"/>
        </w:rPr>
        <w:t>fragmentgraphgenerator</w:t>
      </w:r>
      <w:proofErr w:type="spellEnd"/>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proofErr w:type="spellStart"/>
      <w:r w:rsidRPr="005F3ACE">
        <w:rPr>
          <w:i/>
          <w:lang w:val="en-US"/>
        </w:rPr>
        <w:t>Abstract</w:t>
      </w:r>
      <w:r>
        <w:rPr>
          <w:i/>
          <w:lang w:val="en-US"/>
        </w:rPr>
        <w:t>Fragmen</w:t>
      </w:r>
      <w:r>
        <w:rPr>
          <w:i/>
          <w:lang w:val="en-US"/>
        </w:rPr>
        <w:t>t</w:t>
      </w:r>
      <w:r>
        <w:rPr>
          <w:i/>
          <w:lang w:val="en-US"/>
        </w:rPr>
        <w:t>GraphGenerator</w:t>
      </w:r>
      <w:proofErr w:type="spellEnd"/>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_Ref359922644 \r \h </w:instrText>
      </w:r>
      <w:r w:rsidR="0050001B">
        <w:rPr>
          <w:lang w:val="en-US"/>
        </w:rPr>
      </w:r>
      <w:r w:rsidR="0050001B">
        <w:rPr>
          <w:lang w:val="en-US"/>
        </w:rPr>
        <w:fldChar w:fldCharType="separate"/>
      </w:r>
      <w:r w:rsidR="00D76112">
        <w:rPr>
          <w:lang w:val="en-US"/>
        </w:rPr>
        <w:t>6.1.3</w:t>
      </w:r>
      <w:r w:rsidR="0050001B">
        <w:rPr>
          <w:lang w:val="en-US"/>
        </w:rPr>
        <w:fldChar w:fldCharType="end"/>
      </w:r>
      <w:r w:rsidR="0050001B">
        <w:rPr>
          <w:lang w:val="en-US"/>
        </w:rPr>
        <w:t>.</w:t>
      </w:r>
    </w:p>
    <w:p w:rsidR="0087709E" w:rsidRPr="000B6568" w:rsidRDefault="0087709E" w:rsidP="0087709E">
      <w:pPr>
        <w:pStyle w:val="Heading2"/>
      </w:pPr>
      <w:bookmarkStart w:id="203" w:name="h.xrlse4ex2ddb" w:colFirst="0" w:colLast="0"/>
      <w:bookmarkStart w:id="204" w:name="_Toc360192201"/>
      <w:bookmarkEnd w:id="203"/>
      <w:r w:rsidRPr="00DE1B49">
        <w:t>Interfaces of Composition Components</w:t>
      </w:r>
      <w:bookmarkEnd w:id="204"/>
      <w:r w:rsidRPr="00DE1B49">
        <w:t xml:space="preserve"> </w:t>
      </w:r>
    </w:p>
    <w:p w:rsidR="0087709E" w:rsidRPr="00DE1B49" w:rsidRDefault="005E31BF" w:rsidP="00EE162A">
      <w:pPr>
        <w:pStyle w:val="Heading3"/>
      </w:pPr>
      <w:bookmarkStart w:id="205" w:name="h.qgrdjsq87uok" w:colFirst="0" w:colLast="0"/>
      <w:bookmarkStart w:id="206" w:name="id.jki2koik12ms" w:colFirst="0" w:colLast="0"/>
      <w:bookmarkStart w:id="207" w:name="_Graph_merger_module:"/>
      <w:bookmarkStart w:id="208" w:name="_Toc360192202"/>
      <w:bookmarkEnd w:id="205"/>
      <w:bookmarkEnd w:id="206"/>
      <w:bookmarkEnd w:id="207"/>
      <w:r>
        <w:t>Graph Merger M</w:t>
      </w:r>
      <w:r w:rsidR="0087709E" w:rsidRPr="00DE1B49">
        <w:t xml:space="preserve">odule: interface </w:t>
      </w:r>
      <w:proofErr w:type="spellStart"/>
      <w:r w:rsidR="0087709E" w:rsidRPr="00DE1B49">
        <w:rPr>
          <w:i/>
        </w:rPr>
        <w:t>GraphMerger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208"/>
    </w:p>
    <w:p w:rsidR="0087709E" w:rsidRPr="00DE1B49" w:rsidRDefault="0087709E" w:rsidP="00EE162A">
      <w:pPr>
        <w:pStyle w:val="Heading4"/>
      </w:pPr>
      <w:bookmarkStart w:id="209" w:name="h.fdt4ek32i4mb" w:colFirst="0" w:colLast="0"/>
      <w:bookmarkEnd w:id="209"/>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E91608">
        <w:fldChar w:fldCharType="begin"/>
      </w:r>
      <w:r w:rsidR="00E91608">
        <w:instrText xml:space="preserve"> REF _Ref359919965 \r \h </w:instrText>
      </w:r>
      <w:r w:rsidR="00E91608">
        <w:fldChar w:fldCharType="separate"/>
      </w:r>
      <w:r w:rsidR="00D76112">
        <w:t>2.2.1</w:t>
      </w:r>
      <w:r w:rsidR="00E91608">
        <w:fldChar w:fldCharType="end"/>
      </w:r>
      <w:r w:rsidRPr="00DE1B49">
        <w:t>.</w:t>
      </w:r>
    </w:p>
    <w:p w:rsidR="0087709E" w:rsidRPr="00DE1B49" w:rsidRDefault="0087709E" w:rsidP="0087709E">
      <w:pPr>
        <w:pStyle w:val="Heading4"/>
      </w:pPr>
      <w:bookmarkStart w:id="210" w:name="h.kp1h4s4bxv2z" w:colFirst="0" w:colLast="0"/>
      <w:bookmarkEnd w:id="210"/>
      <w:r w:rsidRPr="00DE1B49">
        <w:t>API Methods</w:t>
      </w:r>
    </w:p>
    <w:p w:rsidR="0087709E" w:rsidRPr="00DE1B49" w:rsidRDefault="0087709E" w:rsidP="00EE162A">
      <w:pPr>
        <w:spacing w:line="276" w:lineRule="auto"/>
        <w:ind w:left="720"/>
      </w:pPr>
      <w:proofErr w:type="spellStart"/>
      <w:r w:rsidRPr="00DE1B49">
        <w:rPr>
          <w:i/>
        </w:rPr>
        <w:t>EntailmentGraphRaw</w:t>
      </w:r>
      <w:proofErr w:type="spellEnd"/>
      <w:r w:rsidRPr="00DE1B49">
        <w:rPr>
          <w:i/>
        </w:rPr>
        <w:t xml:space="preserve"> </w:t>
      </w:r>
      <w:proofErr w:type="spellStart"/>
      <w:proofErr w:type="gramStart"/>
      <w:r w:rsidRPr="00DE1B49">
        <w:rPr>
          <w:i/>
        </w:rPr>
        <w:t>mergeGraphs</w:t>
      </w:r>
      <w:proofErr w:type="spellEnd"/>
      <w:r w:rsidRPr="00DE1B49">
        <w:rPr>
          <w:i/>
        </w:rPr>
        <w:t>(</w:t>
      </w:r>
      <w:proofErr w:type="gramEnd"/>
      <w:r w:rsidRPr="00DE1B49">
        <w:rPr>
          <w:i/>
        </w:rPr>
        <w:t xml:space="preserve"> Set&lt;</w:t>
      </w:r>
      <w:proofErr w:type="spellStart"/>
      <w:r w:rsidRPr="00DE1B49">
        <w:rPr>
          <w:i/>
        </w:rPr>
        <w:t>FragmentGraph</w:t>
      </w:r>
      <w:proofErr w:type="spellEnd"/>
      <w:r w:rsidRPr="00DE1B49">
        <w:rPr>
          <w:i/>
        </w:rPr>
        <w:t xml:space="preserve">&gt; </w:t>
      </w:r>
      <w:proofErr w:type="spellStart"/>
      <w:r w:rsidRPr="00DE1B49">
        <w:rPr>
          <w:i/>
        </w:rPr>
        <w:t>fragmentGraphs</w:t>
      </w:r>
      <w:proofErr w:type="spellEnd"/>
      <w:r w:rsidRPr="00DE1B49">
        <w:rPr>
          <w:i/>
        </w:rPr>
        <w:t xml:space="preserve">, </w:t>
      </w:r>
      <w:proofErr w:type="spellStart"/>
      <w:r w:rsidRPr="00DE1B49">
        <w:rPr>
          <w:i/>
        </w:rPr>
        <w:t>E</w:t>
      </w:r>
      <w:r w:rsidRPr="00DE1B49">
        <w:rPr>
          <w:i/>
        </w:rPr>
        <w:t>n</w:t>
      </w:r>
      <w:r w:rsidRPr="00DE1B49">
        <w:rPr>
          <w:i/>
        </w:rPr>
        <w:t>tailmentGraphRaw</w:t>
      </w:r>
      <w:proofErr w:type="spellEnd"/>
      <w:r w:rsidRPr="00DE1B49">
        <w:rPr>
          <w:i/>
        </w:rPr>
        <w:t xml:space="preserve"> </w:t>
      </w:r>
      <w:proofErr w:type="spellStart"/>
      <w:r w:rsidRPr="00DE1B49">
        <w:rPr>
          <w:i/>
        </w:rPr>
        <w:t>workGraph</w:t>
      </w:r>
      <w:proofErr w:type="spellEnd"/>
      <w:r w:rsidRPr="00DE1B49">
        <w:rPr>
          <w:i/>
        </w:rPr>
        <w:t>)</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fragmentGraphs</w:t>
      </w:r>
      <w:proofErr w:type="spellEnd"/>
      <w:r w:rsidRPr="00410180">
        <w:rPr>
          <w:lang w:val="en-US"/>
        </w:rPr>
        <w:t xml:space="preserve">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w:t>
      </w:r>
      <w:proofErr w:type="spellStart"/>
      <w:r w:rsidRPr="00410180">
        <w:rPr>
          <w:lang w:val="en-US"/>
        </w:rPr>
        <w:t>fragmentGraphs</w:t>
      </w:r>
      <w:proofErr w:type="spellEnd"/>
      <w:r w:rsidRPr="00410180">
        <w:rPr>
          <w:lang w:val="en-US"/>
        </w:rPr>
        <w:t xml:space="preserve">.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proofErr w:type="spellStart"/>
      <w:r w:rsidRPr="00DE1B49">
        <w:rPr>
          <w:i/>
        </w:rPr>
        <w:lastRenderedPageBreak/>
        <w:t>EntailmentGraphRaw</w:t>
      </w:r>
      <w:proofErr w:type="spellEnd"/>
      <w:r w:rsidRPr="00DE1B49">
        <w:rPr>
          <w:i/>
        </w:rPr>
        <w:t xml:space="preserve"> </w:t>
      </w:r>
      <w:proofErr w:type="spellStart"/>
      <w:proofErr w:type="gramStart"/>
      <w:r w:rsidRPr="00DE1B49">
        <w:rPr>
          <w:i/>
        </w:rPr>
        <w:t>mergeGraphs</w:t>
      </w:r>
      <w:proofErr w:type="spellEnd"/>
      <w:r w:rsidRPr="00DE1B49">
        <w:rPr>
          <w:i/>
        </w:rPr>
        <w:t>(</w:t>
      </w:r>
      <w:proofErr w:type="spellStart"/>
      <w:proofErr w:type="gramEnd"/>
      <w:r w:rsidRPr="00DE1B49">
        <w:rPr>
          <w:i/>
        </w:rPr>
        <w:t>FragmentGraph</w:t>
      </w:r>
      <w:proofErr w:type="spellEnd"/>
      <w:r w:rsidRPr="00DE1B49">
        <w:rPr>
          <w:i/>
        </w:rPr>
        <w:t xml:space="preserve"> </w:t>
      </w:r>
      <w:proofErr w:type="spellStart"/>
      <w:r w:rsidRPr="00DE1B49">
        <w:rPr>
          <w:i/>
        </w:rPr>
        <w:t>fragmentGraph</w:t>
      </w:r>
      <w:proofErr w:type="spellEnd"/>
      <w:r w:rsidRPr="00DE1B49">
        <w:rPr>
          <w:i/>
        </w:rPr>
        <w:t xml:space="preserve">, </w:t>
      </w:r>
      <w:proofErr w:type="spellStart"/>
      <w:r w:rsidRPr="00DE1B49">
        <w:rPr>
          <w:i/>
        </w:rPr>
        <w:t>Entai</w:t>
      </w:r>
      <w:r w:rsidRPr="00DE1B49">
        <w:rPr>
          <w:i/>
        </w:rPr>
        <w:t>l</w:t>
      </w:r>
      <w:r w:rsidRPr="00DE1B49">
        <w:rPr>
          <w:i/>
        </w:rPr>
        <w:t>mentGraphRaw</w:t>
      </w:r>
      <w:proofErr w:type="spellEnd"/>
      <w:r w:rsidRPr="00DE1B49">
        <w:rPr>
          <w:i/>
        </w:rPr>
        <w:t xml:space="preserve"> </w:t>
      </w:r>
      <w:proofErr w:type="spellStart"/>
      <w:r w:rsidRPr="00DE1B49">
        <w:rPr>
          <w:i/>
        </w:rPr>
        <w:t>workGraph</w:t>
      </w:r>
      <w:proofErr w:type="spellEnd"/>
      <w:r w:rsidRPr="00DE1B49">
        <w:rPr>
          <w:i/>
        </w:rPr>
        <w:t>)</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fragmentGraph</w:t>
      </w:r>
      <w:proofErr w:type="spellEnd"/>
      <w:r w:rsidRPr="00410180">
        <w:rPr>
          <w:lang w:val="en-US"/>
        </w:rPr>
        <w:t xml:space="preserve">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w:t>
      </w:r>
      <w:proofErr w:type="spellStart"/>
      <w:r w:rsidRPr="00410180">
        <w:rPr>
          <w:lang w:val="en-US"/>
        </w:rPr>
        <w:t>fra</w:t>
      </w:r>
      <w:r w:rsidRPr="00410180">
        <w:rPr>
          <w:lang w:val="en-US"/>
        </w:rPr>
        <w:t>g</w:t>
      </w:r>
      <w:r w:rsidRPr="00410180">
        <w:rPr>
          <w:lang w:val="en-US"/>
        </w:rPr>
        <w:t>mentGraph</w:t>
      </w:r>
      <w:proofErr w:type="spellEnd"/>
      <w:r w:rsidRPr="00410180">
        <w:rPr>
          <w:lang w:val="en-US"/>
        </w:rPr>
        <w:t xml:space="preserve">.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EE162A">
      <w:pPr>
        <w:pStyle w:val="Heading4"/>
      </w:pPr>
      <w:bookmarkStart w:id="211" w:name="h.m4quhz2upmbn" w:colFirst="0" w:colLast="0"/>
      <w:bookmarkEnd w:id="211"/>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5F6601">
        <w:rPr>
          <w:i/>
          <w:lang w:val="en-US"/>
        </w:rPr>
        <w:t>eu.excitementproject.tl.composition.graphmerger</w:t>
      </w:r>
      <w:proofErr w:type="spellEnd"/>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AbstractGraphMerger</w:t>
      </w:r>
      <w:proofErr w:type="spellEnd"/>
      <w:r w:rsidRPr="00DE1B49">
        <w:rPr>
          <w:i/>
          <w:lang w:val="en-US"/>
        </w:rPr>
        <w:t xml:space="preserve">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E91608">
        <w:fldChar w:fldCharType="begin"/>
      </w:r>
      <w:r w:rsidR="00E91608">
        <w:rPr>
          <w:lang w:val="en-US"/>
        </w:rPr>
        <w:instrText xml:space="preserve"> REF _Ref359919992 \r \h </w:instrText>
      </w:r>
      <w:r w:rsidR="00E91608">
        <w:fldChar w:fldCharType="separate"/>
      </w:r>
      <w:r w:rsidR="00D76112">
        <w:rPr>
          <w:lang w:val="en-US"/>
        </w:rPr>
        <w:t>6.2.1</w:t>
      </w:r>
      <w:r w:rsidR="00E91608">
        <w:fldChar w:fldCharType="end"/>
      </w:r>
      <w:r w:rsidR="00E91608">
        <w:t>.</w:t>
      </w:r>
    </w:p>
    <w:p w:rsidR="0087709E" w:rsidRPr="00DE1B49" w:rsidRDefault="0087709E" w:rsidP="00EE162A">
      <w:pPr>
        <w:pStyle w:val="Heading3"/>
      </w:pPr>
      <w:bookmarkStart w:id="212" w:name="h.6rj6nrxr1ver" w:colFirst="0" w:colLast="0"/>
      <w:bookmarkStart w:id="213" w:name="id.6ckaviprb3jv" w:colFirst="0" w:colLast="0"/>
      <w:bookmarkStart w:id="214" w:name="_Collapsed_graph_generator"/>
      <w:bookmarkStart w:id="215" w:name="_Toc360192203"/>
      <w:bookmarkEnd w:id="212"/>
      <w:bookmarkEnd w:id="213"/>
      <w:bookmarkEnd w:id="214"/>
      <w:r w:rsidRPr="00DE1B49">
        <w:t xml:space="preserve">Collapsed </w:t>
      </w:r>
      <w:r w:rsidR="005E31BF">
        <w:t>G</w:t>
      </w:r>
      <w:r w:rsidRPr="00DE1B49">
        <w:t xml:space="preserve">raph </w:t>
      </w:r>
      <w:r w:rsidR="005E31BF">
        <w:t>G</w:t>
      </w:r>
      <w:r w:rsidRPr="00DE1B49">
        <w:t xml:space="preserve">enerator </w:t>
      </w:r>
      <w:r w:rsidR="005E31BF">
        <w:t>M</w:t>
      </w:r>
      <w:r w:rsidRPr="00DE1B49">
        <w:t xml:space="preserve">odule: </w:t>
      </w:r>
      <w:r w:rsidR="000B6568">
        <w:br/>
      </w:r>
      <w:r w:rsidRPr="00DE1B49">
        <w:t xml:space="preserve">interface </w:t>
      </w:r>
      <w:proofErr w:type="spellStart"/>
      <w:r w:rsidRPr="00DE1B49">
        <w:rPr>
          <w:i/>
        </w:rPr>
        <w:t>CollapsedGraphGenerator</w:t>
      </w:r>
      <w:proofErr w:type="spellEnd"/>
      <w:r w:rsidRPr="00DE1B49">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215"/>
      <w:r w:rsidR="00D26AB1">
        <w:rPr>
          <w:i/>
        </w:rPr>
        <w:t xml:space="preserve"> </w:t>
      </w:r>
    </w:p>
    <w:p w:rsidR="0087709E" w:rsidRPr="00DE1B49" w:rsidRDefault="0087709E" w:rsidP="00EE162A">
      <w:pPr>
        <w:pStyle w:val="Heading4"/>
      </w:pPr>
      <w:bookmarkStart w:id="216" w:name="h.hsphxgx15hot" w:colFirst="0" w:colLast="0"/>
      <w:bookmarkEnd w:id="216"/>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proofErr w:type="spellStart"/>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proofErr w:type="spellEnd"/>
      <w:r w:rsidRPr="00DE1B49">
        <w:rPr>
          <w:lang w:val="en-US"/>
        </w:rPr>
        <w:t xml:space="preserve">). </w:t>
      </w:r>
      <w:r w:rsidR="009F7FD9">
        <w:t xml:space="preserve">For more details see </w:t>
      </w:r>
      <w:r w:rsidR="00E91608">
        <w:t xml:space="preserve">section </w:t>
      </w:r>
      <w:r w:rsidR="00E91608">
        <w:fldChar w:fldCharType="begin"/>
      </w:r>
      <w:r w:rsidR="00E91608">
        <w:instrText xml:space="preserve"> REF _Ref359920012 \r \h </w:instrText>
      </w:r>
      <w:r w:rsidR="00E91608">
        <w:fldChar w:fldCharType="separate"/>
      </w:r>
      <w:r w:rsidR="00D76112">
        <w:t>2.2.2</w:t>
      </w:r>
      <w:r w:rsidR="00E91608">
        <w:fldChar w:fldCharType="end"/>
      </w:r>
      <w:r w:rsidRPr="00DE1B49">
        <w:t>.</w:t>
      </w:r>
    </w:p>
    <w:p w:rsidR="0087709E" w:rsidRPr="00DE1B49" w:rsidRDefault="0087709E" w:rsidP="00EE162A">
      <w:pPr>
        <w:pStyle w:val="Heading4"/>
      </w:pPr>
      <w:bookmarkStart w:id="217" w:name="h.upjmpc8rvtb0" w:colFirst="0" w:colLast="0"/>
      <w:bookmarkEnd w:id="217"/>
      <w:r w:rsidRPr="00DE1B49">
        <w:lastRenderedPageBreak/>
        <w:t>API Methods</w:t>
      </w:r>
    </w:p>
    <w:p w:rsidR="0087709E" w:rsidRPr="0086292D" w:rsidRDefault="0087709E" w:rsidP="00EE162A">
      <w:pPr>
        <w:spacing w:line="276" w:lineRule="auto"/>
        <w:ind w:left="720"/>
      </w:pPr>
      <w:proofErr w:type="spellStart"/>
      <w:r w:rsidRPr="0086292D">
        <w:rPr>
          <w:i/>
        </w:rPr>
        <w:t>EntailmentGraphCollapsed</w:t>
      </w:r>
      <w:proofErr w:type="spellEnd"/>
      <w:r w:rsidRPr="0086292D">
        <w:rPr>
          <w:i/>
        </w:rPr>
        <w:t xml:space="preserve"> </w:t>
      </w:r>
      <w:proofErr w:type="spellStart"/>
      <w:proofErr w:type="gramStart"/>
      <w:r w:rsidRPr="0086292D">
        <w:rPr>
          <w:i/>
        </w:rPr>
        <w:t>generateCollapsedGraph</w:t>
      </w:r>
      <w:proofErr w:type="spellEnd"/>
      <w:r w:rsidRPr="0086292D">
        <w:rPr>
          <w:i/>
        </w:rPr>
        <w:t>(</w:t>
      </w:r>
      <w:proofErr w:type="spellStart"/>
      <w:proofErr w:type="gramEnd"/>
      <w:r w:rsidRPr="0086292D">
        <w:rPr>
          <w:i/>
        </w:rPr>
        <w:t>EntailmentGraphRaw</w:t>
      </w:r>
      <w:proofErr w:type="spellEnd"/>
      <w:r w:rsidRPr="0086292D">
        <w:rPr>
          <w:i/>
        </w:rPr>
        <w:t xml:space="preserve"> </w:t>
      </w:r>
      <w:proofErr w:type="spellStart"/>
      <w:r w:rsidRPr="0086292D">
        <w:rPr>
          <w:i/>
        </w:rPr>
        <w:t>workGraph</w:t>
      </w:r>
      <w:proofErr w:type="spellEnd"/>
      <w:r w:rsidRPr="0086292D">
        <w:rPr>
          <w:i/>
        </w:rPr>
        <w:t>)</w:t>
      </w:r>
    </w:p>
    <w:p w:rsidR="0086292D" w:rsidRDefault="0086292D" w:rsidP="00EE162A">
      <w:pPr>
        <w:spacing w:line="276" w:lineRule="auto"/>
        <w:ind w:left="720"/>
        <w:rPr>
          <w:i/>
        </w:rPr>
      </w:pPr>
      <w:proofErr w:type="spellStart"/>
      <w:r w:rsidRPr="0086292D">
        <w:rPr>
          <w:i/>
        </w:rPr>
        <w:t>EntailmentGraphCollapsed</w:t>
      </w:r>
      <w:proofErr w:type="spellEnd"/>
      <w:r w:rsidRPr="0086292D">
        <w:rPr>
          <w:i/>
        </w:rPr>
        <w:t xml:space="preserve"> </w:t>
      </w:r>
      <w:proofErr w:type="spellStart"/>
      <w:proofErr w:type="gramStart"/>
      <w:r w:rsidRPr="0086292D">
        <w:rPr>
          <w:i/>
        </w:rPr>
        <w:t>generateCollapsedGraph</w:t>
      </w:r>
      <w:proofErr w:type="spellEnd"/>
      <w:r w:rsidRPr="0086292D">
        <w:rPr>
          <w:i/>
        </w:rPr>
        <w:t>(</w:t>
      </w:r>
      <w:proofErr w:type="spellStart"/>
      <w:proofErr w:type="gramEnd"/>
      <w:r w:rsidRPr="0086292D">
        <w:rPr>
          <w:i/>
        </w:rPr>
        <w:t>EntailmentGraphRaw</w:t>
      </w:r>
      <w:proofErr w:type="spellEnd"/>
      <w:r w:rsidRPr="0086292D">
        <w:rPr>
          <w:i/>
        </w:rPr>
        <w:t xml:space="preserve"> </w:t>
      </w:r>
      <w:proofErr w:type="spellStart"/>
      <w:r w:rsidRPr="0086292D">
        <w:rPr>
          <w:i/>
        </w:rPr>
        <w:t>ra</w:t>
      </w:r>
      <w:r w:rsidRPr="0086292D">
        <w:rPr>
          <w:i/>
        </w:rPr>
        <w:t>w</w:t>
      </w:r>
      <w:r w:rsidRPr="0086292D">
        <w:rPr>
          <w:i/>
        </w:rPr>
        <w:t>Graph</w:t>
      </w:r>
      <w:proofErr w:type="spellEnd"/>
      <w:r w:rsidRPr="0086292D">
        <w:rPr>
          <w:i/>
        </w:rPr>
        <w:t>,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proofErr w:type="spellStart"/>
      <w:r w:rsidRPr="0086292D">
        <w:rPr>
          <w:i/>
          <w:lang w:val="en-US"/>
        </w:rPr>
        <w:t>EntailmentGraphCollapsed</w:t>
      </w:r>
      <w:proofErr w:type="spellEnd"/>
      <w:r w:rsidRPr="0086292D">
        <w:rPr>
          <w:lang w:val="en-US"/>
        </w:rPr>
        <w:t>). In case of success the co</w:t>
      </w:r>
      <w:r w:rsidRPr="0086292D">
        <w:rPr>
          <w:lang w:val="en-US"/>
        </w:rPr>
        <w:t>l</w:t>
      </w:r>
      <w:r w:rsidRPr="0086292D">
        <w:rPr>
          <w:lang w:val="en-US"/>
        </w:rPr>
        <w:t xml:space="preserve">lapsed graph is returned. Otherwise the method throws a </w:t>
      </w:r>
      <w:proofErr w:type="spellStart"/>
      <w:r w:rsidRPr="0086292D">
        <w:rPr>
          <w:i/>
          <w:lang w:val="en-US"/>
        </w:rPr>
        <w:t>CollapsedGraphGener</w:t>
      </w:r>
      <w:r w:rsidRPr="0086292D">
        <w:rPr>
          <w:i/>
          <w:lang w:val="en-US"/>
        </w:rPr>
        <w:t>a</w:t>
      </w:r>
      <w:r w:rsidRPr="0086292D">
        <w:rPr>
          <w:i/>
          <w:lang w:val="en-US"/>
        </w:rPr>
        <w:t>torException</w:t>
      </w:r>
      <w:proofErr w:type="spellEnd"/>
      <w:r w:rsidRPr="0086292D">
        <w:rPr>
          <w:lang w:val="en-US"/>
        </w:rPr>
        <w:t xml:space="preserve">. </w:t>
      </w:r>
    </w:p>
    <w:p w:rsidR="0086292D" w:rsidRDefault="0086292D" w:rsidP="0086292D">
      <w:pPr>
        <w:spacing w:line="276" w:lineRule="auto"/>
        <w:ind w:left="720"/>
        <w:rPr>
          <w:lang w:val="en-US"/>
        </w:rPr>
      </w:pPr>
    </w:p>
    <w:p w:rsidR="0086292D" w:rsidRDefault="0086292D" w:rsidP="0086292D">
      <w:pPr>
        <w:numPr>
          <w:ilvl w:val="1"/>
          <w:numId w:val="88"/>
        </w:numPr>
        <w:spacing w:line="276" w:lineRule="auto"/>
        <w:ind w:hanging="359"/>
        <w:rPr>
          <w:lang w:val="en-US"/>
        </w:rPr>
      </w:pPr>
      <w:r w:rsidRPr="00410180">
        <w:rPr>
          <w:lang w:val="en-US"/>
        </w:rPr>
        <w:t>@</w:t>
      </w:r>
      <w:proofErr w:type="spellStart"/>
      <w:r w:rsidRPr="00410180">
        <w:rPr>
          <w:lang w:val="en-US"/>
        </w:rPr>
        <w:t>param</w:t>
      </w:r>
      <w:proofErr w:type="spellEnd"/>
      <w:r w:rsidRPr="00410180">
        <w:rPr>
          <w:lang w:val="en-US"/>
        </w:rPr>
        <w:t xml:space="preserve"> </w:t>
      </w:r>
      <w:proofErr w:type="spellStart"/>
      <w:r w:rsidRPr="0086292D">
        <w:rPr>
          <w:lang w:val="en-US"/>
        </w:rPr>
        <w:t>workGraph</w:t>
      </w:r>
      <w:proofErr w:type="spellEnd"/>
      <w:r w:rsidRPr="0086292D">
        <w:rPr>
          <w:lang w:val="en-US"/>
        </w:rPr>
        <w:t xml:space="preserve"> </w:t>
      </w:r>
      <w:r w:rsidR="00B77A1E">
        <w:rPr>
          <w:lang w:val="en-US"/>
        </w:rPr>
        <w:t>–</w:t>
      </w:r>
      <w:r w:rsidRPr="0086292D">
        <w:rPr>
          <w:lang w:val="en-US"/>
        </w:rPr>
        <w:t xml:space="preserve"> the raw entailment graph, which should be collapsed</w:t>
      </w:r>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w:t>
      </w:r>
      <w:proofErr w:type="spellStart"/>
      <w:r w:rsidRPr="0086292D">
        <w:rPr>
          <w:lang w:val="en-US"/>
        </w:rPr>
        <w:t>EntailmentGraphCollapsed</w:t>
      </w:r>
      <w:proofErr w:type="spellEnd"/>
      <w:r w:rsidRPr="0086292D">
        <w:rPr>
          <w:lang w:val="en-US"/>
        </w:rPr>
        <w:t>)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proofErr w:type="spellStart"/>
      <w:r w:rsidR="0087709E" w:rsidRPr="008452C7">
        <w:rPr>
          <w:lang w:val="en-US"/>
        </w:rPr>
        <w:t>CollapsedGraphG</w:t>
      </w:r>
      <w:r w:rsidRPr="008452C7">
        <w:rPr>
          <w:lang w:val="en-US"/>
        </w:rPr>
        <w:t>eneratorException</w:t>
      </w:r>
      <w:proofErr w:type="spellEnd"/>
      <w:r w:rsidR="0087709E" w:rsidRPr="008452C7">
        <w:rPr>
          <w:lang w:val="en-US"/>
        </w:rPr>
        <w:t xml:space="preserve"> 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EE162A">
      <w:pPr>
        <w:pStyle w:val="Heading4"/>
      </w:pPr>
      <w:bookmarkStart w:id="218" w:name="h.6ts3rewqx7bq" w:colFirst="0" w:colLast="0"/>
      <w:bookmarkEnd w:id="21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DE1B49">
        <w:rPr>
          <w:i/>
          <w:lang w:val="en-US"/>
        </w:rPr>
        <w:t>eu.excitementproject.tl.composition.collapsedgraphgenerator</w:t>
      </w:r>
      <w:proofErr w:type="spellEnd"/>
      <w:r w:rsidRPr="00DE1B49">
        <w:rPr>
          <w:lang w:val="en-US"/>
        </w:rPr>
        <w:t xml:space="preserve"> 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AbstractCollapsedGrap</w:t>
      </w:r>
      <w:r w:rsidRPr="00DE1B49">
        <w:rPr>
          <w:i/>
          <w:lang w:val="en-US"/>
        </w:rPr>
        <w:t>h</w:t>
      </w:r>
      <w:r w:rsidRPr="00DE1B49">
        <w:rPr>
          <w:i/>
          <w:lang w:val="en-US"/>
        </w:rPr>
        <w:t>Generator</w:t>
      </w:r>
      <w:proofErr w:type="spellEnd"/>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E91608">
        <w:rPr>
          <w:lang w:val="en-US"/>
        </w:rPr>
        <w:fldChar w:fldCharType="begin"/>
      </w:r>
      <w:r w:rsidR="00E91608">
        <w:rPr>
          <w:lang w:val="en-US"/>
        </w:rPr>
        <w:instrText xml:space="preserve"> REF _Ref359920054 \r \h </w:instrText>
      </w:r>
      <w:r w:rsidR="00E91608">
        <w:rPr>
          <w:lang w:val="en-US"/>
        </w:rPr>
      </w:r>
      <w:r w:rsidR="00E91608">
        <w:rPr>
          <w:lang w:val="en-US"/>
        </w:rPr>
        <w:fldChar w:fldCharType="separate"/>
      </w:r>
      <w:r w:rsidR="00D76112">
        <w:rPr>
          <w:lang w:val="en-US"/>
        </w:rPr>
        <w:t>6.2.2</w:t>
      </w:r>
      <w:r w:rsidR="00E91608">
        <w:rPr>
          <w:lang w:val="en-US"/>
        </w:rPr>
        <w:fldChar w:fldCharType="end"/>
      </w:r>
      <w:r w:rsidR="00E91608">
        <w:t>.</w:t>
      </w:r>
      <w:r w:rsidR="00E91608" w:rsidRPr="00DE1B49">
        <w:rPr>
          <w:lang w:val="en-US"/>
        </w:rPr>
        <w:t xml:space="preserve"> </w:t>
      </w:r>
    </w:p>
    <w:p w:rsidR="0087709E" w:rsidRPr="00DE1B49" w:rsidRDefault="005E31BF" w:rsidP="00EE162A">
      <w:pPr>
        <w:pStyle w:val="Heading3"/>
      </w:pPr>
      <w:bookmarkStart w:id="219" w:name="h.3gxadta34eaq" w:colFirst="0" w:colLast="0"/>
      <w:bookmarkStart w:id="220" w:name="id.bc4pf1kndgia" w:colFirst="0" w:colLast="0"/>
      <w:bookmarkStart w:id="221" w:name="_Node_Matcher_module:"/>
      <w:bookmarkStart w:id="222" w:name="_Toc360192204"/>
      <w:bookmarkEnd w:id="219"/>
      <w:bookmarkEnd w:id="220"/>
      <w:bookmarkEnd w:id="221"/>
      <w:r>
        <w:t>Node Matcher M</w:t>
      </w:r>
      <w:r w:rsidR="000B6568">
        <w:t>odule</w:t>
      </w:r>
      <w:r w:rsidR="0087709E" w:rsidRPr="00DE1B49">
        <w:t xml:space="preserve">: interface </w:t>
      </w:r>
      <w:proofErr w:type="spellStart"/>
      <w:r w:rsidR="0087709E" w:rsidRPr="00DE1B49">
        <w:rPr>
          <w:i/>
        </w:rPr>
        <w:t>NodeMatcher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222"/>
    </w:p>
    <w:p w:rsidR="0087709E" w:rsidRPr="00DE1B49" w:rsidRDefault="0087709E" w:rsidP="00EE162A">
      <w:pPr>
        <w:pStyle w:val="Heading4"/>
      </w:pPr>
      <w:bookmarkStart w:id="223" w:name="h.zfvr0w7u57po" w:colFirst="0" w:colLast="0"/>
      <w:bookmarkEnd w:id="223"/>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r w:rsidRPr="00C64949">
        <w:rPr>
          <w:i/>
          <w:lang w:val="en-US"/>
        </w:rPr>
        <w:t>EntailmentGraphRaw</w:t>
      </w:r>
      <w:r w:rsidRPr="00DE1B49">
        <w:rPr>
          <w:lang w:val="en-US"/>
        </w:rPr>
        <w:t xml:space="preserve"> and returns a set of </w:t>
      </w:r>
      <w:proofErr w:type="spellStart"/>
      <w:r w:rsidRPr="00C64949">
        <w:rPr>
          <w:i/>
          <w:lang w:val="en-US"/>
        </w:rPr>
        <w:t>NodeMatch</w:t>
      </w:r>
      <w:r w:rsidR="00C64949">
        <w:rPr>
          <w:i/>
          <w:lang w:val="en-US"/>
        </w:rPr>
        <w:t>-</w:t>
      </w:r>
      <w:r w:rsidRPr="00C64949">
        <w:rPr>
          <w:lang w:val="en-US"/>
        </w:rPr>
        <w:t>es</w:t>
      </w:r>
      <w:proofErr w:type="spellEnd"/>
      <w:r w:rsidRPr="00DE1B49">
        <w:rPr>
          <w:lang w:val="en-US"/>
        </w:rPr>
        <w:t xml:space="preserve">. </w:t>
      </w:r>
      <w:r w:rsidR="00E23D3D" w:rsidRPr="00DE1B49">
        <w:t xml:space="preserve">For more details see </w:t>
      </w:r>
      <w:r w:rsidR="00E91608">
        <w:t xml:space="preserve">section </w:t>
      </w:r>
      <w:r w:rsidR="00E91608">
        <w:fldChar w:fldCharType="begin"/>
      </w:r>
      <w:r w:rsidR="00E91608">
        <w:instrText xml:space="preserve"> REF _Ref359920069 \r \h </w:instrText>
      </w:r>
      <w:r w:rsidR="00E91608">
        <w:fldChar w:fldCharType="separate"/>
      </w:r>
      <w:r w:rsidR="00D76112">
        <w:t>2.3.1</w:t>
      </w:r>
      <w:r w:rsidR="00E91608">
        <w:fldChar w:fldCharType="end"/>
      </w:r>
      <w:r w:rsidR="00E23D3D" w:rsidRPr="00DE1B49">
        <w:t>.</w:t>
      </w:r>
    </w:p>
    <w:p w:rsidR="0087709E" w:rsidRDefault="0087709E" w:rsidP="00EE162A">
      <w:pPr>
        <w:pStyle w:val="Heading4"/>
      </w:pPr>
      <w:bookmarkStart w:id="224" w:name="h.1t9m91axzogs" w:colFirst="0" w:colLast="0"/>
      <w:bookmarkEnd w:id="224"/>
      <w:r w:rsidRPr="00DE1B49">
        <w:lastRenderedPageBreak/>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Set&lt;</w:t>
      </w:r>
      <w:proofErr w:type="spellStart"/>
      <w:r w:rsidRPr="00DE1B49">
        <w:rPr>
          <w:i/>
          <w:lang w:val="en-US"/>
        </w:rPr>
        <w:t>NodeMatch</w:t>
      </w:r>
      <w:proofErr w:type="spellEnd"/>
      <w:r w:rsidRPr="00DE1B49">
        <w:rPr>
          <w:i/>
          <w:lang w:val="en-US"/>
        </w:rPr>
        <w:t xml:space="preserve">&gt; </w:t>
      </w:r>
      <w:proofErr w:type="spellStart"/>
      <w:proofErr w:type="gramStart"/>
      <w:r w:rsidRPr="00DE1B49">
        <w:rPr>
          <w:i/>
          <w:lang w:val="en-US"/>
        </w:rPr>
        <w:t>findMatchingNodesInGraph</w:t>
      </w:r>
      <w:proofErr w:type="spellEnd"/>
      <w:r w:rsidRPr="00DE1B49">
        <w:rPr>
          <w:i/>
          <w:lang w:val="en-US"/>
        </w:rPr>
        <w:t>(</w:t>
      </w:r>
      <w:proofErr w:type="spellStart"/>
      <w:proofErr w:type="gramEnd"/>
      <w:r w:rsidRPr="00DE1B49">
        <w:rPr>
          <w:i/>
          <w:lang w:val="en-US"/>
        </w:rPr>
        <w:t>FragmentGraph</w:t>
      </w:r>
      <w:proofErr w:type="spellEnd"/>
      <w:r w:rsidRPr="00DE1B49">
        <w:rPr>
          <w:i/>
          <w:lang w:val="en-US"/>
        </w:rPr>
        <w:t xml:space="preserve"> </w:t>
      </w:r>
      <w:proofErr w:type="spellStart"/>
      <w:r w:rsidRPr="00DE1B49">
        <w:rPr>
          <w:i/>
          <w:lang w:val="en-US"/>
        </w:rPr>
        <w:t>fragmentGraph</w:t>
      </w:r>
      <w:proofErr w:type="spellEnd"/>
      <w:r w:rsidRPr="00DE1B49">
        <w:rPr>
          <w:i/>
          <w:lang w:val="en-US"/>
        </w:rPr>
        <w:t xml:space="preserve">, </w:t>
      </w:r>
      <w:proofErr w:type="spellStart"/>
      <w:r w:rsidRPr="00DE1B49">
        <w:rPr>
          <w:i/>
          <w:lang w:val="en-US"/>
        </w:rPr>
        <w:t>EntailmentGraphRaw</w:t>
      </w:r>
      <w:proofErr w:type="spellEnd"/>
      <w:r w:rsidRPr="00DE1B49">
        <w:rPr>
          <w:i/>
          <w:lang w:val="en-US"/>
        </w:rPr>
        <w:t xml:space="preserve"> </w:t>
      </w:r>
      <w:proofErr w:type="spellStart"/>
      <w:r w:rsidRPr="00DE1B49">
        <w:rPr>
          <w:i/>
          <w:lang w:val="en-US"/>
        </w:rPr>
        <w:t>entailmentGraph</w:t>
      </w:r>
      <w:proofErr w:type="spellEnd"/>
      <w:r w:rsidRPr="00DE1B49">
        <w:rPr>
          <w:i/>
          <w:lang w:val="en-US"/>
        </w:rPr>
        <w:t xml:space="preserve">) throws </w:t>
      </w:r>
      <w:proofErr w:type="spellStart"/>
      <w:r w:rsidRPr="00DE1B49">
        <w:rPr>
          <w:i/>
          <w:lang w:val="en-US"/>
        </w:rPr>
        <w:t>NodeMatcherException</w:t>
      </w:r>
      <w:proofErr w:type="spellEnd"/>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w:t>
      </w:r>
      <w:proofErr w:type="spellStart"/>
      <w:r>
        <w:rPr>
          <w:lang w:val="en-US"/>
        </w:rPr>
        <w:t>param</w:t>
      </w:r>
      <w:proofErr w:type="spellEnd"/>
      <w:r>
        <w:rPr>
          <w:lang w:val="en-US"/>
        </w:rPr>
        <w:t xml:space="preserve"> </w:t>
      </w:r>
      <w:proofErr w:type="spellStart"/>
      <w:r>
        <w:rPr>
          <w:lang w:val="en-US"/>
        </w:rPr>
        <w:t>fragmentGraph</w:t>
      </w:r>
      <w:proofErr w:type="spellEnd"/>
      <w:r>
        <w:rPr>
          <w:lang w:val="en-US"/>
        </w:rPr>
        <w:t xml:space="preserve">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entailmentGraph</w:t>
      </w:r>
      <w:proofErr w:type="spellEnd"/>
      <w:r w:rsidR="00A43D2B">
        <w:rPr>
          <w:lang w:val="en-US"/>
        </w:rPr>
        <w:t xml:space="preserve"> </w:t>
      </w:r>
      <w:r w:rsidR="00B77A1E">
        <w:rPr>
          <w:lang w:val="en-US"/>
        </w:rPr>
        <w:t>–</w:t>
      </w:r>
      <w:r w:rsidRPr="00DE1B49">
        <w:rPr>
          <w:lang w:val="en-US"/>
        </w:rPr>
        <w:t xml:space="preserve"> the </w:t>
      </w:r>
      <w:r w:rsidR="00393D0B">
        <w:rPr>
          <w:lang w:val="en-US"/>
        </w:rPr>
        <w:t xml:space="preserve">raw </w:t>
      </w:r>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w:t>
      </w:r>
      <w:proofErr w:type="spellStart"/>
      <w:r w:rsidR="00A43D2B">
        <w:t>NodeMatch</w:t>
      </w:r>
      <w:proofErr w:type="spellEnd"/>
      <w:r w:rsidR="00A43D2B">
        <w:t xml:space="preserve">&gt;)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proofErr w:type="spellStart"/>
      <w:r w:rsidR="0087709E" w:rsidRPr="00DE1B49">
        <w:rPr>
          <w:lang w:val="en-US"/>
        </w:rPr>
        <w:t>NodeMatcherException</w:t>
      </w:r>
      <w:proofErr w:type="spellEnd"/>
      <w:r w:rsidR="0087709E" w:rsidRPr="00DE1B49">
        <w:rPr>
          <w:lang w:val="en-US"/>
        </w:rPr>
        <w:t xml:space="preserve"> if the match fails</w:t>
      </w:r>
    </w:p>
    <w:p w:rsidR="005E31BF" w:rsidRPr="00DE1B49" w:rsidRDefault="005E31BF" w:rsidP="00EE162A">
      <w:pPr>
        <w:pStyle w:val="Heading4"/>
      </w:pPr>
      <w:bookmarkStart w:id="225" w:name="h.iw2q36upw17e" w:colFirst="0" w:colLast="0"/>
      <w:bookmarkEnd w:id="22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 xml:space="preserve">There are two related data structures: </w:t>
      </w:r>
      <w:proofErr w:type="spellStart"/>
      <w:r>
        <w:rPr>
          <w:lang w:val="en-US" w:eastAsia="de-DE"/>
        </w:rPr>
        <w:t>NodeMatch</w:t>
      </w:r>
      <w:proofErr w:type="spellEnd"/>
      <w:r>
        <w:rPr>
          <w:lang w:val="en-US" w:eastAsia="de-DE"/>
        </w:rPr>
        <w:t xml:space="preserve"> and </w:t>
      </w:r>
      <w:proofErr w:type="spellStart"/>
      <w:r>
        <w:rPr>
          <w:lang w:val="en-US" w:eastAsia="de-DE"/>
        </w:rPr>
        <w:t>PerNodeScore</w:t>
      </w:r>
      <w:proofErr w:type="spellEnd"/>
      <w:r>
        <w:rPr>
          <w:lang w:val="en-US" w:eastAsia="de-DE"/>
        </w:rPr>
        <w:t>,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nodematcher</w:t>
      </w:r>
      <w:proofErr w:type="spellEnd"/>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NodeMatcher</w:t>
      </w:r>
      <w:proofErr w:type="spellEnd"/>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Pr>
          <w:lang w:val="en-US"/>
        </w:rPr>
        <w:fldChar w:fldCharType="begin"/>
      </w:r>
      <w:r>
        <w:rPr>
          <w:lang w:val="en-US"/>
        </w:rPr>
        <w:instrText xml:space="preserve"> REF _Ref359920148 \r \h </w:instrText>
      </w:r>
      <w:r>
        <w:rPr>
          <w:lang w:val="en-US"/>
        </w:rPr>
      </w:r>
      <w:r>
        <w:rPr>
          <w:lang w:val="en-US"/>
        </w:rPr>
        <w:fldChar w:fldCharType="separate"/>
      </w:r>
      <w:r w:rsidR="00D76112">
        <w:rPr>
          <w:lang w:val="en-US"/>
        </w:rPr>
        <w:t>6.2.3</w:t>
      </w:r>
      <w:r>
        <w:rPr>
          <w:lang w:val="en-US"/>
        </w:rPr>
        <w:fldChar w:fldCharType="end"/>
      </w:r>
      <w:r>
        <w:rPr>
          <w:lang w:val="en-US"/>
        </w:rPr>
        <w:t>.</w:t>
      </w:r>
    </w:p>
    <w:p w:rsidR="0087709E" w:rsidRPr="00DE1B49" w:rsidRDefault="000B6568" w:rsidP="00EE162A">
      <w:pPr>
        <w:pStyle w:val="Heading5"/>
      </w:pPr>
      <w:bookmarkStart w:id="226" w:name="h.jpbvmayzstbq" w:colFirst="0" w:colLast="0"/>
      <w:bookmarkStart w:id="227" w:name="_Ref359919075"/>
      <w:bookmarkEnd w:id="226"/>
      <w:r>
        <w:t xml:space="preserve">Class </w:t>
      </w:r>
      <w:proofErr w:type="spellStart"/>
      <w:r w:rsidR="0087709E" w:rsidRPr="00DE1B49">
        <w:t>NodeMatch</w:t>
      </w:r>
      <w:bookmarkEnd w:id="227"/>
      <w:proofErr w:type="spellEnd"/>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proofErr w:type="spellStart"/>
      <w:r w:rsidRPr="00C64949">
        <w:rPr>
          <w:i/>
          <w:lang w:val="en-US"/>
        </w:rPr>
        <w:t>PerNodeScore</w:t>
      </w:r>
      <w:proofErr w:type="spellEnd"/>
      <w:r w:rsidR="00C64949" w:rsidRPr="00C64949">
        <w:rPr>
          <w:lang w:val="en-US"/>
        </w:rPr>
        <w:t>-s</w:t>
      </w:r>
      <w:r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w:t>
      </w:r>
      <w:proofErr w:type="spellStart"/>
      <w:r w:rsidR="0087709E" w:rsidRPr="00A43D2B">
        <w:rPr>
          <w:i/>
          <w:lang w:val="en-US"/>
        </w:rPr>
        <w:t>PerNo</w:t>
      </w:r>
      <w:r w:rsidR="00A43D2B" w:rsidRPr="00A43D2B">
        <w:rPr>
          <w:i/>
          <w:lang w:val="en-US"/>
        </w:rPr>
        <w:t>deScore</w:t>
      </w:r>
      <w:proofErr w:type="spellEnd"/>
      <w:r w:rsidR="00A43D2B" w:rsidRPr="00A43D2B">
        <w:rPr>
          <w:i/>
          <w:lang w:val="en-US"/>
        </w:rPr>
        <w:t>&gt;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proofErr w:type="spellStart"/>
      <w:r w:rsidRPr="00A43D2B">
        <w:rPr>
          <w:i/>
        </w:rPr>
        <w:t>EntailmentUnitMention</w:t>
      </w:r>
      <w:proofErr w:type="spellEnd"/>
      <w:r w:rsidRPr="00A43D2B">
        <w:rPr>
          <w:i/>
        </w:rPr>
        <w:t xml:space="preserve"> </w:t>
      </w:r>
      <w:proofErr w:type="spellStart"/>
      <w:proofErr w:type="gramStart"/>
      <w:r w:rsidRPr="00A43D2B">
        <w:rPr>
          <w:i/>
        </w:rPr>
        <w:t>getMention</w:t>
      </w:r>
      <w:proofErr w:type="spellEnd"/>
      <w:r w:rsidRPr="00A43D2B">
        <w:rPr>
          <w:i/>
        </w:rPr>
        <w:t>()</w:t>
      </w:r>
      <w:proofErr w:type="gramEnd"/>
      <w:r w:rsidRPr="00A43D2B">
        <w:rPr>
          <w:i/>
        </w:rPr>
        <w:t xml:space="preserve">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setMention</w:t>
      </w:r>
      <w:proofErr w:type="spellEnd"/>
      <w:r w:rsidRPr="00A43D2B">
        <w:rPr>
          <w:i/>
        </w:rPr>
        <w:t>(</w:t>
      </w:r>
      <w:proofErr w:type="spellStart"/>
      <w:r w:rsidRPr="00A43D2B">
        <w:rPr>
          <w:i/>
        </w:rPr>
        <w:t>EntailmentUnitMention</w:t>
      </w:r>
      <w:proofErr w:type="spellEnd"/>
      <w:r w:rsidRPr="00A43D2B">
        <w:rPr>
          <w:i/>
        </w:rPr>
        <w:t xml:space="preserve">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&lt;</w:t>
      </w:r>
      <w:proofErr w:type="spellStart"/>
      <w:r w:rsidR="0087709E" w:rsidRPr="00A43D2B">
        <w:rPr>
          <w:i/>
        </w:rPr>
        <w:t>PerNodeScore</w:t>
      </w:r>
      <w:proofErr w:type="spellEnd"/>
      <w:r w:rsidR="0087709E" w:rsidRPr="00A43D2B">
        <w:rPr>
          <w:i/>
        </w:rPr>
        <w:t xml:space="preserve">&gt; </w:t>
      </w:r>
      <w:proofErr w:type="spellStart"/>
      <w:proofErr w:type="gramStart"/>
      <w:r w:rsidR="0087709E" w:rsidRPr="00A43D2B">
        <w:rPr>
          <w:i/>
        </w:rPr>
        <w:t>getScores</w:t>
      </w:r>
      <w:proofErr w:type="spellEnd"/>
      <w:r w:rsidR="0087709E" w:rsidRPr="00A43D2B">
        <w:rPr>
          <w:i/>
        </w:rPr>
        <w:t>()</w:t>
      </w:r>
      <w:proofErr w:type="gramEnd"/>
      <w:r w:rsidR="0087709E" w:rsidRPr="00A43D2B">
        <w:rPr>
          <w:i/>
        </w:rPr>
        <w:t xml:space="preserve">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proofErr w:type="gramStart"/>
      <w:r w:rsidRPr="00A43D2B">
        <w:rPr>
          <w:i/>
          <w:lang w:val="en-US"/>
        </w:rPr>
        <w:lastRenderedPageBreak/>
        <w:t>void</w:t>
      </w:r>
      <w:proofErr w:type="gramEnd"/>
      <w:r w:rsidRPr="00A43D2B">
        <w:rPr>
          <w:i/>
          <w:lang w:val="en-US"/>
        </w:rPr>
        <w:t xml:space="preserve"> </w:t>
      </w:r>
      <w:proofErr w:type="spellStart"/>
      <w:r w:rsidRPr="00A43D2B">
        <w:rPr>
          <w:i/>
          <w:lang w:val="en-US"/>
        </w:rPr>
        <w:t>setScores</w:t>
      </w:r>
      <w:proofErr w:type="spellEnd"/>
      <w:r w:rsidRPr="00A43D2B">
        <w:rPr>
          <w:i/>
          <w:lang w:val="en-US"/>
        </w:rPr>
        <w:t>(</w:t>
      </w:r>
      <w:r w:rsidR="00393D0B">
        <w:rPr>
          <w:i/>
          <w:lang w:val="en-US"/>
        </w:rPr>
        <w:t>Set</w:t>
      </w:r>
      <w:r w:rsidRPr="00A43D2B">
        <w:rPr>
          <w:i/>
          <w:lang w:val="en-US"/>
        </w:rPr>
        <w:t>&lt;</w:t>
      </w:r>
      <w:proofErr w:type="spellStart"/>
      <w:r w:rsidRPr="00A43D2B">
        <w:rPr>
          <w:i/>
          <w:lang w:val="en-US"/>
        </w:rPr>
        <w:t>PerNodeScore</w:t>
      </w:r>
      <w:proofErr w:type="spellEnd"/>
      <w:r w:rsidRPr="00A43D2B">
        <w:rPr>
          <w:i/>
          <w:lang w:val="en-US"/>
        </w:rPr>
        <w:t xml:space="preserve">&gt; scores) </w:t>
      </w:r>
    </w:p>
    <w:p w:rsidR="0087709E" w:rsidRPr="00DE1B49" w:rsidRDefault="0087709E" w:rsidP="00675094">
      <w:pPr>
        <w:numPr>
          <w:ilvl w:val="1"/>
          <w:numId w:val="65"/>
        </w:numPr>
        <w:spacing w:line="276" w:lineRule="auto"/>
        <w:ind w:hanging="359"/>
      </w:pPr>
      <w:r w:rsidRPr="00DE1B49">
        <w:t>@param scores</w:t>
      </w:r>
    </w:p>
    <w:p w:rsidR="0087709E" w:rsidRPr="00DE1B49" w:rsidRDefault="000B6568" w:rsidP="00EE162A">
      <w:pPr>
        <w:pStyle w:val="Heading5"/>
      </w:pPr>
      <w:bookmarkStart w:id="228" w:name="h.6kis2440inkh" w:colFirst="0" w:colLast="0"/>
      <w:bookmarkEnd w:id="228"/>
      <w:r>
        <w:t xml:space="preserve"> </w:t>
      </w:r>
      <w:bookmarkStart w:id="229" w:name="_Ref359919078"/>
      <w:r>
        <w:t xml:space="preserve">Class </w:t>
      </w:r>
      <w:proofErr w:type="spellStart"/>
      <w:r w:rsidR="0087709E" w:rsidRPr="00DE1B49">
        <w:t>PerNodeScore</w:t>
      </w:r>
      <w:bookmarkEnd w:id="229"/>
      <w:proofErr w:type="spellEnd"/>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r w:rsidR="0087709E" w:rsidRPr="00843290">
        <w:rPr>
          <w:i/>
          <w:lang w:val="en-US"/>
        </w:rPr>
        <w:t>EntailmentUnit</w:t>
      </w:r>
      <w:r w:rsidR="0087709E" w:rsidRPr="007E7ED7">
        <w:rPr>
          <w:lang w:val="en-US"/>
        </w:rPr>
        <w:t xml:space="preserve"> </w:t>
      </w:r>
      <w:r w:rsidR="00843290" w:rsidRPr="007E7ED7">
        <w:rPr>
          <w:lang w:val="en-US"/>
        </w:rPr>
        <w:t>(a m</w:t>
      </w:r>
      <w:r w:rsidR="00843290">
        <w:rPr>
          <w:lang w:val="en-US"/>
        </w:rPr>
        <w:t>atching node in the raw 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proofErr w:type="spellStart"/>
      <w:r w:rsidR="00843290" w:rsidRPr="007E7ED7">
        <w:rPr>
          <w:i/>
          <w:lang w:val="en-US"/>
        </w:rPr>
        <w:t>PerNodeScore</w:t>
      </w:r>
      <w:proofErr w:type="spellEnd"/>
      <w:r w:rsidR="00843290">
        <w:rPr>
          <w:lang w:val="en-US"/>
        </w:rPr>
        <w:t xml:space="preserve"> object is associated)</w:t>
      </w:r>
      <w:r w:rsidR="0087709E"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13"/>
        </w:numPr>
        <w:spacing w:line="276" w:lineRule="auto"/>
        <w:ind w:hanging="359"/>
      </w:pPr>
      <w:r w:rsidRPr="00A43D2B">
        <w:rPr>
          <w:i/>
        </w:rPr>
        <w:t>EntailmentUnit node</w:t>
      </w:r>
      <w:r w:rsidRPr="00DE1B49">
        <w:t xml:space="preserve"> </w:t>
      </w:r>
      <w:r w:rsidR="00B77A1E">
        <w:t>–</w:t>
      </w:r>
      <w:r w:rsidRPr="00DE1B49">
        <w:t xml:space="preserve"> a matching </w:t>
      </w:r>
      <w:r w:rsidR="001F0C58">
        <w:t xml:space="preserve">raw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1F0C58" w:rsidRPr="00A43D2B" w:rsidRDefault="001F0C58" w:rsidP="00EE162A">
      <w:pPr>
        <w:spacing w:line="276" w:lineRule="auto"/>
        <w:ind w:left="1439"/>
        <w:rPr>
          <w:i/>
        </w:rPr>
      </w:pPr>
      <w:proofErr w:type="spellStart"/>
      <w:r w:rsidRPr="00813A03">
        <w:rPr>
          <w:i/>
        </w:rPr>
        <w:t>En</w:t>
      </w:r>
      <w:r w:rsidRPr="00A43D2B">
        <w:rPr>
          <w:i/>
        </w:rPr>
        <w:t>tailmentUnit</w:t>
      </w:r>
      <w:proofErr w:type="spellEnd"/>
      <w:r w:rsidRPr="00A43D2B">
        <w:rPr>
          <w:i/>
        </w:rPr>
        <w:t xml:space="preserve"> </w:t>
      </w:r>
      <w:proofErr w:type="spellStart"/>
      <w:proofErr w:type="gramStart"/>
      <w:r w:rsidRPr="00A43D2B">
        <w:rPr>
          <w:i/>
        </w:rPr>
        <w:t>get</w:t>
      </w:r>
      <w:r>
        <w:rPr>
          <w:i/>
        </w:rPr>
        <w:t>Node</w:t>
      </w:r>
      <w:proofErr w:type="spellEnd"/>
      <w:r w:rsidRPr="00A43D2B">
        <w:rPr>
          <w:i/>
        </w:rPr>
        <w:t>()</w:t>
      </w:r>
      <w:proofErr w:type="gramEnd"/>
      <w:r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w:t>
      </w:r>
      <w:r>
        <w:rPr>
          <w:i/>
        </w:rPr>
        <w:t>Node</w:t>
      </w:r>
      <w:proofErr w:type="spellEnd"/>
      <w:r w:rsidRPr="00A43D2B">
        <w:rPr>
          <w:i/>
        </w:rPr>
        <w:t>(</w:t>
      </w:r>
      <w:proofErr w:type="spellStart"/>
      <w:r w:rsidRPr="00A43D2B">
        <w:rPr>
          <w:i/>
        </w:rPr>
        <w:t>EntailmentUnit</w:t>
      </w:r>
      <w:proofErr w:type="spellEnd"/>
      <w:r w:rsidRPr="00A43D2B">
        <w:rPr>
          <w:i/>
        </w:rPr>
        <w:t xml:space="preserve"> </w:t>
      </w:r>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Pr>
          <w:i/>
        </w:rPr>
        <w:t>double</w:t>
      </w:r>
      <w:proofErr w:type="gramEnd"/>
      <w:r>
        <w:rPr>
          <w:i/>
        </w:rPr>
        <w:t xml:space="preserve"> </w:t>
      </w:r>
      <w:proofErr w:type="spellStart"/>
      <w:r>
        <w:rPr>
          <w:i/>
        </w:rPr>
        <w:t>getScore</w:t>
      </w:r>
      <w:proofErr w:type="spellEnd"/>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w:t>
      </w:r>
      <w:proofErr w:type="spellEnd"/>
      <w:r w:rsidRPr="00A43D2B">
        <w:rPr>
          <w:i/>
          <w:lang w:val="en-US"/>
        </w:rPr>
        <w:t>(</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230" w:name="h.iiqwqg8o2yo3" w:colFirst="0" w:colLast="0"/>
      <w:bookmarkEnd w:id="230"/>
    </w:p>
    <w:p w:rsidR="0087709E" w:rsidRPr="00DE1B49" w:rsidRDefault="005E31BF" w:rsidP="00EE162A">
      <w:pPr>
        <w:pStyle w:val="Heading3"/>
      </w:pPr>
      <w:bookmarkStart w:id="231" w:name="h.kqj7858n3ct4" w:colFirst="0" w:colLast="0"/>
      <w:bookmarkStart w:id="232" w:name="_Toc360192205"/>
      <w:bookmarkEnd w:id="231"/>
      <w:r>
        <w:t>Category Annotator M</w:t>
      </w:r>
      <w:r w:rsidR="000B6568">
        <w:t>odule</w:t>
      </w:r>
      <w:r w:rsidR="0087709E" w:rsidRPr="00DE1B49">
        <w:t xml:space="preserve">: interface </w:t>
      </w:r>
      <w:proofErr w:type="spellStart"/>
      <w:r w:rsidR="0087709E" w:rsidRPr="00DE1B49">
        <w:rPr>
          <w:i/>
        </w:rPr>
        <w:t>CategoryAnnotator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232"/>
    </w:p>
    <w:p w:rsidR="0087709E" w:rsidRPr="00DE1B49" w:rsidRDefault="0087709E" w:rsidP="00EE162A">
      <w:pPr>
        <w:pStyle w:val="Heading4"/>
      </w:pPr>
      <w:bookmarkStart w:id="233" w:name="h.k5wmmhielftq" w:colFirst="0" w:colLast="0"/>
      <w:bookmarkEnd w:id="233"/>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proofErr w:type="spellStart"/>
      <w:r w:rsidR="00E9638F" w:rsidRPr="007E7ED7">
        <w:rPr>
          <w:i/>
          <w:lang w:val="en-US"/>
        </w:rPr>
        <w:t>NodeMatch</w:t>
      </w:r>
      <w:proofErr w:type="spellEnd"/>
      <w:r w:rsidR="00E9638F">
        <w:rPr>
          <w:lang w:val="en-US"/>
        </w:rPr>
        <w:t xml:space="preserve"> objects returned for the fragment, i.e. the output of the </w:t>
      </w:r>
      <w:proofErr w:type="spellStart"/>
      <w:r w:rsidR="00E9638F">
        <w:rPr>
          <w:lang w:val="en-US"/>
        </w:rPr>
        <w:t>NodeMatcher</w:t>
      </w:r>
      <w:proofErr w:type="spellEnd"/>
      <w:r w:rsidR="00E9638F">
        <w:rPr>
          <w:lang w:val="en-US"/>
        </w:rPr>
        <w:t xml:space="preserve"> module.  </w:t>
      </w:r>
      <w:proofErr w:type="spellStart"/>
      <w:r w:rsidR="00E9638F" w:rsidRPr="007E7ED7">
        <w:rPr>
          <w:i/>
          <w:lang w:val="en-US"/>
        </w:rPr>
        <w:t>NodeMatch</w:t>
      </w:r>
      <w:proofErr w:type="spellEnd"/>
      <w:r w:rsidR="00E9638F">
        <w:rPr>
          <w:lang w:val="en-US"/>
        </w:rPr>
        <w:t xml:space="preserve"> objects hold category information within the</w:t>
      </w:r>
      <w:r w:rsidR="00B266E9">
        <w:rPr>
          <w:lang w:val="en-US"/>
        </w:rPr>
        <w:t xml:space="preserve">ir </w:t>
      </w:r>
      <w:proofErr w:type="spellStart"/>
      <w:r w:rsidR="00B266E9" w:rsidRPr="007E7ED7">
        <w:rPr>
          <w:i/>
          <w:lang w:val="en-US"/>
        </w:rPr>
        <w:t>PerNodeScore</w:t>
      </w:r>
      <w:proofErr w:type="spellEnd"/>
      <w:r w:rsidR="00B266E9">
        <w:rPr>
          <w:lang w:val="en-US"/>
        </w:rPr>
        <w:t xml:space="preserve"> objects: Each </w:t>
      </w:r>
      <w:proofErr w:type="spellStart"/>
      <w:r w:rsidR="00B266E9" w:rsidRPr="007E7ED7">
        <w:rPr>
          <w:i/>
          <w:lang w:val="en-US"/>
        </w:rPr>
        <w:t>PerNodeScore</w:t>
      </w:r>
      <w:proofErr w:type="spellEnd"/>
      <w:r w:rsidR="00B266E9">
        <w:rPr>
          <w:lang w:val="en-US"/>
        </w:rPr>
        <w:t xml:space="preserve"> holds a matching raw graph node with entailment unit mentions. Each mention is associated to the category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category info</w:t>
      </w:r>
      <w:r w:rsidR="00B266E9">
        <w:rPr>
          <w:lang w:val="en-US"/>
        </w:rPr>
        <w:t>r</w:t>
      </w:r>
      <w:r w:rsidR="00B266E9">
        <w:rPr>
          <w:lang w:val="en-US"/>
        </w:rPr>
        <w:t xml:space="preserve">mation of the different mentions associated to the raw graph nodes matching the input </w:t>
      </w:r>
      <w:r w:rsidR="00B266E9">
        <w:rPr>
          <w:lang w:val="en-US"/>
        </w:rPr>
        <w:lastRenderedPageBreak/>
        <w:t xml:space="preserve">fragment into a single confidence score for each category and fragment. </w:t>
      </w:r>
      <w:r w:rsidR="009F7FD9" w:rsidRPr="00DE1B49">
        <w:t>For more details see</w:t>
      </w:r>
      <w:r w:rsidR="00E91608">
        <w:t xml:space="preserve"> section </w:t>
      </w:r>
      <w:r w:rsidR="00E91608">
        <w:fldChar w:fldCharType="begin"/>
      </w:r>
      <w:r w:rsidR="00E91608">
        <w:instrText xml:space="preserve"> REF _Ref359920174 \r \h </w:instrText>
      </w:r>
      <w:r w:rsidR="00E91608">
        <w:fldChar w:fldCharType="separate"/>
      </w:r>
      <w:r w:rsidR="00D76112">
        <w:t>2.3.2</w:t>
      </w:r>
      <w:r w:rsidR="00E91608">
        <w:fldChar w:fldCharType="end"/>
      </w:r>
      <w:r w:rsidR="009F7FD9" w:rsidRPr="00DE1B49">
        <w:t>.</w:t>
      </w:r>
    </w:p>
    <w:p w:rsidR="0087709E" w:rsidRDefault="0087709E" w:rsidP="00EE162A">
      <w:pPr>
        <w:pStyle w:val="Heading4"/>
      </w:pPr>
      <w:bookmarkStart w:id="234" w:name="h.hdwb6epu1zxn" w:colFirst="0" w:colLast="0"/>
      <w:bookmarkEnd w:id="234"/>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addCategoryAnnotation</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Set&lt;</w:t>
      </w:r>
      <w:proofErr w:type="spellStart"/>
      <w:r w:rsidRPr="00DE1B49">
        <w:rPr>
          <w:i/>
          <w:lang w:val="en-US"/>
        </w:rPr>
        <w:t>NodeMatch</w:t>
      </w:r>
      <w:proofErr w:type="spellEnd"/>
      <w:r w:rsidRPr="00DE1B49">
        <w:rPr>
          <w:i/>
          <w:lang w:val="en-US"/>
        </w:rPr>
        <w:t xml:space="preserve">&gt; matches) throws </w:t>
      </w:r>
      <w:proofErr w:type="spellStart"/>
      <w:r w:rsidRPr="00DE1B49">
        <w:rPr>
          <w:i/>
          <w:lang w:val="en-US"/>
        </w:rPr>
        <w:t>Cat</w:t>
      </w:r>
      <w:r w:rsidRPr="00DE1B49">
        <w:rPr>
          <w:i/>
          <w:lang w:val="en-US"/>
        </w:rPr>
        <w:t>e</w:t>
      </w:r>
      <w:r w:rsidRPr="00DE1B49">
        <w:rPr>
          <w:i/>
          <w:lang w:val="en-US"/>
        </w:rPr>
        <w:t>goryAnnotatorException</w:t>
      </w:r>
      <w:proofErr w:type="spellEnd"/>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w:t>
      </w:r>
      <w:proofErr w:type="spellStart"/>
      <w:r>
        <w:t>param</w:t>
      </w:r>
      <w:proofErr w:type="spellEnd"/>
      <w:r>
        <w:t xml:space="preserve"> </w:t>
      </w:r>
      <w:proofErr w:type="spellStart"/>
      <w:r>
        <w:t>cas</w:t>
      </w:r>
      <w:proofErr w:type="spellEnd"/>
      <w:r>
        <w:t xml:space="preserve">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w:t>
      </w:r>
      <w:proofErr w:type="spellStart"/>
      <w:r w:rsidR="00C64949">
        <w:rPr>
          <w:lang w:val="en-US"/>
        </w:rPr>
        <w:t>CategoryAnnotatorException</w:t>
      </w:r>
      <w:proofErr w:type="spellEnd"/>
      <w:r w:rsidR="00C64949">
        <w:rPr>
          <w:lang w:val="en-US"/>
        </w:rPr>
        <w:t xml:space="preserve">) </w:t>
      </w:r>
      <w:r w:rsidRPr="00DE1B49">
        <w:rPr>
          <w:lang w:val="en-US"/>
        </w:rPr>
        <w:t>if category annotation fails</w:t>
      </w:r>
    </w:p>
    <w:p w:rsidR="0087709E" w:rsidRPr="00DE1B49" w:rsidRDefault="0087709E" w:rsidP="0087709E">
      <w:pPr>
        <w:rPr>
          <w:lang w:val="en-US"/>
        </w:rPr>
      </w:pPr>
    </w:p>
    <w:p w:rsidR="005E31BF" w:rsidRPr="00DE1B49" w:rsidRDefault="005E31BF" w:rsidP="00EE162A">
      <w:pPr>
        <w:pStyle w:val="Heading4"/>
      </w:pPr>
      <w:bookmarkStart w:id="235" w:name="h.g81l11uei9vj" w:colFirst="0" w:colLast="0"/>
      <w:bookmarkEnd w:id="23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categoryannotator</w:t>
      </w:r>
      <w:proofErr w:type="spellEnd"/>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CategoryAnnot</w:t>
      </w:r>
      <w:r>
        <w:rPr>
          <w:i/>
          <w:lang w:val="en-US"/>
        </w:rPr>
        <w:t>a</w:t>
      </w:r>
      <w:r>
        <w:rPr>
          <w:i/>
          <w:lang w:val="en-US"/>
        </w:rPr>
        <w:t>tor</w:t>
      </w:r>
      <w:proofErr w:type="spellEnd"/>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E91608">
        <w:rPr>
          <w:lang w:val="en-US"/>
        </w:rPr>
        <w:fldChar w:fldCharType="begin"/>
      </w:r>
      <w:r w:rsidR="00E91608">
        <w:rPr>
          <w:lang w:val="en-US"/>
        </w:rPr>
        <w:instrText xml:space="preserve"> REF _Ref359920280 \r \h </w:instrText>
      </w:r>
      <w:r w:rsidR="00E91608">
        <w:rPr>
          <w:lang w:val="en-US"/>
        </w:rPr>
      </w:r>
      <w:r w:rsidR="00E91608">
        <w:rPr>
          <w:lang w:val="en-US"/>
        </w:rPr>
        <w:fldChar w:fldCharType="separate"/>
      </w:r>
      <w:r w:rsidR="00D76112">
        <w:rPr>
          <w:lang w:val="en-US"/>
        </w:rPr>
        <w:t>6.2.4</w:t>
      </w:r>
      <w:r w:rsidR="00E91608">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Heading2"/>
      </w:pPr>
      <w:bookmarkStart w:id="236" w:name="h.e7a9ikfo40s7" w:colFirst="0" w:colLast="0"/>
      <w:bookmarkStart w:id="237" w:name="_Top_level_interface"/>
      <w:bookmarkStart w:id="238" w:name="_Toc360192206"/>
      <w:bookmarkEnd w:id="236"/>
      <w:bookmarkEnd w:id="237"/>
      <w:r>
        <w:lastRenderedPageBreak/>
        <w:t>Top L</w:t>
      </w:r>
      <w:r w:rsidR="0087709E" w:rsidRPr="00DE1B49">
        <w:t xml:space="preserve">evel </w:t>
      </w:r>
      <w:r>
        <w:t>I</w:t>
      </w:r>
      <w:r w:rsidR="0087709E" w:rsidRPr="00DE1B49">
        <w:t xml:space="preserve">nterface </w:t>
      </w:r>
      <w:r>
        <w:t>D</w:t>
      </w:r>
      <w:r w:rsidR="0087709E" w:rsidRPr="00DE1B49">
        <w:t>efinition</w:t>
      </w:r>
      <w:bookmarkEnd w:id="238"/>
      <w:r w:rsidR="0087709E" w:rsidRPr="00DE1B49">
        <w:t xml:space="preserve"> </w:t>
      </w:r>
    </w:p>
    <w:p w:rsidR="0087709E" w:rsidRPr="00DE1B49" w:rsidRDefault="0087709E" w:rsidP="00EE162A">
      <w:pPr>
        <w:pStyle w:val="Heading3"/>
      </w:pPr>
      <w:bookmarkStart w:id="239" w:name="h.bm06ne7o3u8y" w:colFirst="0" w:colLast="0"/>
      <w:bookmarkStart w:id="240" w:name="_Toc360192207"/>
      <w:bookmarkEnd w:id="239"/>
      <w:r w:rsidRPr="00DE1B49">
        <w:t xml:space="preserve">Introduction to the </w:t>
      </w:r>
      <w:r w:rsidR="005F6601">
        <w:t>T</w:t>
      </w:r>
      <w:r w:rsidRPr="00DE1B49">
        <w:t xml:space="preserve">op </w:t>
      </w:r>
      <w:r w:rsidR="005F6601">
        <w:t>L</w:t>
      </w:r>
      <w:r w:rsidRPr="00DE1B49">
        <w:t>evel</w:t>
      </w:r>
      <w:bookmarkEnd w:id="240"/>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proofErr w:type="spellStart"/>
      <w:r w:rsidRPr="00060657">
        <w:rPr>
          <w:lang w:val="en-US"/>
        </w:rPr>
        <w:t>LAPAccess</w:t>
      </w:r>
      <w:proofErr w:type="spellEnd"/>
      <w:r w:rsidRPr="00060657">
        <w:rPr>
          <w:lang w:val="en-US"/>
        </w:rPr>
        <w:t xml:space="preserve"> interface that exposes annotation</w:t>
      </w:r>
      <w:r>
        <w:rPr>
          <w:lang w:val="en-US"/>
        </w:rPr>
        <w:t xml:space="preserve"> capabilities, and the other is </w:t>
      </w:r>
      <w:r w:rsidR="00B40904">
        <w:rPr>
          <w:lang w:val="en-US"/>
        </w:rPr>
        <w:t xml:space="preserve">the </w:t>
      </w:r>
      <w:proofErr w:type="spellStart"/>
      <w:r>
        <w:rPr>
          <w:lang w:val="en-US"/>
        </w:rPr>
        <w:t>EDABasic</w:t>
      </w:r>
      <w:proofErr w:type="spellEnd"/>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EE162A">
      <w:pPr>
        <w:pStyle w:val="Heading3"/>
        <w:numPr>
          <w:ilvl w:val="2"/>
          <w:numId w:val="94"/>
        </w:numPr>
      </w:pPr>
      <w:bookmarkStart w:id="241" w:name="h.4q01x7nsoakf" w:colFirst="0" w:colLast="0"/>
      <w:bookmarkStart w:id="242" w:name="id.f877pcz45elj" w:colFirst="0" w:colLast="0"/>
      <w:bookmarkStart w:id="243" w:name="h.r157o2vd34f3" w:colFirst="0" w:colLast="0"/>
      <w:bookmarkStart w:id="244" w:name="_Use_Case_1"/>
      <w:bookmarkStart w:id="245" w:name="_Ref359925839"/>
      <w:bookmarkStart w:id="246" w:name="_Toc360192208"/>
      <w:bookmarkEnd w:id="241"/>
      <w:bookmarkEnd w:id="242"/>
      <w:bookmarkEnd w:id="243"/>
      <w:bookmarkEnd w:id="244"/>
      <w:r w:rsidRPr="00DE1B49">
        <w:t>Use Case 1 Top Level API</w:t>
      </w:r>
      <w:r>
        <w:t xml:space="preserve">: </w:t>
      </w:r>
      <w:r w:rsidR="0087709E" w:rsidRPr="00DE1B49">
        <w:t xml:space="preserve">interface </w:t>
      </w:r>
      <w:proofErr w:type="spellStart"/>
      <w:r w:rsidR="0087709E" w:rsidRPr="00EE162A">
        <w:rPr>
          <w:i/>
        </w:rPr>
        <w:t>UseCaseOneRunner</w:t>
      </w:r>
      <w:proofErr w:type="spellEnd"/>
      <w:r w:rsidR="00C53D06" w:rsidRPr="00EE162A">
        <w:rPr>
          <w:i/>
        </w:rPr>
        <w:t xml:space="preserve"> </w:t>
      </w:r>
      <w:r w:rsidR="00C53D06">
        <w:t>(</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245"/>
      <w:bookmarkEnd w:id="246"/>
    </w:p>
    <w:p w:rsidR="0087709E" w:rsidRPr="00DE1B49" w:rsidRDefault="0087709E" w:rsidP="00EE162A">
      <w:pPr>
        <w:pStyle w:val="Heading4"/>
      </w:pPr>
      <w:bookmarkStart w:id="247" w:name="h.hlpu45kuht9i" w:colFirst="0" w:colLast="0"/>
      <w:bookmarkEnd w:id="247"/>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EE162A">
      <w:pPr>
        <w:pStyle w:val="Heading4"/>
      </w:pPr>
      <w:bookmarkStart w:id="248" w:name="h.nd10t6e7nj4m" w:colFirst="0" w:colLast="0"/>
      <w:bookmarkEnd w:id="248"/>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w:t>
      </w:r>
      <w:r>
        <w:rPr>
          <w:i/>
          <w:lang w:val="en-US"/>
        </w:rPr>
        <w:t>Raw</w:t>
      </w:r>
      <w:proofErr w:type="spellEnd"/>
      <w:r w:rsidRPr="00DE1B49">
        <w:rPr>
          <w:i/>
          <w:lang w:val="en-US"/>
        </w:rPr>
        <w:t xml:space="preserve"> </w:t>
      </w:r>
      <w:proofErr w:type="spellStart"/>
      <w:r w:rsidRPr="00DE1B49">
        <w:rPr>
          <w:i/>
          <w:lang w:val="en-US"/>
        </w:rPr>
        <w:t>build</w:t>
      </w:r>
      <w:r>
        <w:rPr>
          <w:i/>
          <w:lang w:val="en-US"/>
        </w:rPr>
        <w:t>Raw</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nteractions</w:t>
      </w:r>
      <w:proofErr w:type="spellEnd"/>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proofErr w:type="spellStart"/>
      <w:r w:rsidRPr="00C64949">
        <w:rPr>
          <w:i/>
          <w:lang w:val="en-US"/>
        </w:rPr>
        <w:t>DeterminedFragment</w:t>
      </w:r>
      <w:proofErr w:type="spellEnd"/>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w:t>
      </w:r>
      <w:r>
        <w:rPr>
          <w:i/>
          <w:lang w:val="en-US"/>
        </w:rPr>
        <w:t>Raw</w:t>
      </w:r>
      <w:proofErr w:type="spellEnd"/>
      <w:r w:rsidRPr="00DE1B49">
        <w:rPr>
          <w:i/>
          <w:lang w:val="en-US"/>
        </w:rPr>
        <w:t xml:space="preserve"> </w:t>
      </w:r>
      <w:proofErr w:type="spellStart"/>
      <w:r w:rsidRPr="004E5DD6">
        <w:rPr>
          <w:i/>
          <w:lang w:val="en-US"/>
        </w:rPr>
        <w:t>build</w:t>
      </w:r>
      <w:r>
        <w:rPr>
          <w:i/>
          <w:lang w:val="en-US"/>
        </w:rPr>
        <w:t>Raw</w:t>
      </w:r>
      <w:r w:rsidRPr="004E5DD6">
        <w:rPr>
          <w:i/>
          <w:lang w:val="en-US"/>
        </w:rPr>
        <w:t>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proofErr w:type="spellStart"/>
      <w:r w:rsidR="00241D69" w:rsidRPr="00C64949">
        <w:rPr>
          <w:i/>
          <w:lang w:val="en-US"/>
        </w:rPr>
        <w:t>DeterminedFragment</w:t>
      </w:r>
      <w:proofErr w:type="spellEnd"/>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sidRPr="00DE1B49">
        <w:rPr>
          <w:i/>
          <w:lang w:val="en-US"/>
        </w:rPr>
        <w:t>)</w:t>
      </w: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4E5DD6">
      <w:pPr>
        <w:numPr>
          <w:ilvl w:val="1"/>
          <w:numId w:val="44"/>
        </w:numPr>
        <w:spacing w:line="276" w:lineRule="auto"/>
        <w:ind w:hanging="359"/>
      </w:pPr>
      <w:r>
        <w:lastRenderedPageBreak/>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proofErr w:type="spellStart"/>
      <w:r w:rsidR="00900A14">
        <w:rPr>
          <w:lang w:val="en-US"/>
        </w:rPr>
        <w:t>by</w:t>
      </w:r>
      <w:proofErr w:type="spellEnd"/>
      <w:r w:rsidR="00900A14">
        <w:rPr>
          <w:lang w:val="en-US"/>
        </w:rPr>
        <w:t xml:space="preserve"> </w:t>
      </w:r>
      <w:r w:rsidR="00900A14" w:rsidRPr="00DE1B49">
        <w:rPr>
          <w:lang w:val="en-US"/>
        </w:rPr>
        <w:t xml:space="preserve">merging the </w:t>
      </w:r>
      <w:proofErr w:type="spellStart"/>
      <w:r w:rsidR="00900A14" w:rsidRPr="00C64949">
        <w:rPr>
          <w:i/>
          <w:lang w:val="en-US"/>
        </w:rPr>
        <w:t>FragmentGraph</w:t>
      </w:r>
      <w:proofErr w:type="spellEnd"/>
      <w:r w:rsidR="00900A14">
        <w:rPr>
          <w:lang w:val="en-US"/>
        </w:rPr>
        <w:t>-s</w:t>
      </w:r>
      <w:r w:rsidR="00900A14" w:rsidRPr="00DE1B49">
        <w:rPr>
          <w:lang w:val="en-US"/>
        </w:rPr>
        <w:t xml:space="preserve"> corresponding to each fragment (</w:t>
      </w:r>
      <w:proofErr w:type="spellStart"/>
      <w:r w:rsidR="00900A14" w:rsidRPr="00C64949">
        <w:rPr>
          <w:i/>
          <w:lang w:val="en-US"/>
        </w:rPr>
        <w:t>DeterminedFragment</w:t>
      </w:r>
      <w:proofErr w:type="spellEnd"/>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collapsing the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E5DD6">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collapsing an </w:t>
      </w:r>
      <w:r w:rsidRPr="00C64949">
        <w:rPr>
          <w:i/>
          <w:lang w:val="en-US"/>
        </w:rPr>
        <w:t>EntailmentGr</w:t>
      </w:r>
      <w:r w:rsidRPr="00C64949">
        <w:rPr>
          <w:i/>
          <w:lang w:val="en-US"/>
        </w:rPr>
        <w:t>a</w:t>
      </w:r>
      <w:r w:rsidRPr="00C64949">
        <w:rPr>
          <w:i/>
          <w:lang w:val="en-US"/>
        </w:rPr>
        <w:t>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ann</w:t>
      </w:r>
      <w:r>
        <w:rPr>
          <w:lang w:val="en-US"/>
        </w:rPr>
        <w:t>o</w:t>
      </w:r>
      <w:r>
        <w:rPr>
          <w:lang w:val="en-US"/>
        </w:rPr>
        <w:t xml:space="preserve">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correspon</w:t>
      </w:r>
      <w:r w:rsidRPr="00DE1B49">
        <w:rPr>
          <w:lang w:val="en-US"/>
        </w:rPr>
        <w:t>d</w:t>
      </w:r>
      <w:r w:rsidRPr="00DE1B49">
        <w:rPr>
          <w:lang w:val="en-US"/>
        </w:rPr>
        <w:t>ing to each fragment (</w:t>
      </w:r>
      <w:proofErr w:type="spellStart"/>
      <w:r w:rsidRPr="00C64949">
        <w:rPr>
          <w:i/>
          <w:lang w:val="en-US"/>
        </w:rPr>
        <w:t>DeterminedFragment</w:t>
      </w:r>
      <w:proofErr w:type="spellEnd"/>
      <w:r w:rsidRPr="00DE1B49">
        <w:rPr>
          <w:lang w:val="en-US"/>
        </w:rPr>
        <w:t xml:space="preserve">) annotation in the </w:t>
      </w:r>
      <w:r w:rsidRPr="004E5DD6">
        <w:rPr>
          <w:i/>
          <w:lang w:val="en-US"/>
        </w:rPr>
        <w:t>Interaction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Pr>
          <w:i/>
        </w:rPr>
        <w:t xml:space="preserve">File </w:t>
      </w:r>
      <w:proofErr w:type="spellStart"/>
      <w:r>
        <w:rPr>
          <w:i/>
        </w:rPr>
        <w:t>rawGraph</w:t>
      </w:r>
      <w:proofErr w:type="spellEnd"/>
      <w:r w:rsidRPr="004E5DD6">
        <w:rPr>
          <w:i/>
          <w:lang w:val="en-US"/>
        </w:rPr>
        <w:t>)</w:t>
      </w:r>
    </w:p>
    <w:p w:rsidR="00C81445" w:rsidRPr="004E5DD6" w:rsidRDefault="00C81445" w:rsidP="00C81445">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000169C9">
        <w:rPr>
          <w:i/>
        </w:rPr>
        <w:t xml:space="preserve">File </w:t>
      </w:r>
      <w:proofErr w:type="spellStart"/>
      <w:r w:rsidR="000169C9">
        <w:rPr>
          <w:i/>
        </w:rPr>
        <w:t>rawGraph</w:t>
      </w:r>
      <w:proofErr w:type="spellEnd"/>
      <w:r w:rsidR="000169C9">
        <w:rPr>
          <w:i/>
        </w:rPr>
        <w:t>, double threshold</w:t>
      </w:r>
      <w:r w:rsidRPr="004E5DD6">
        <w:rPr>
          <w:i/>
          <w:lang w:val="en-US"/>
        </w:rPr>
        <w:t>)</w:t>
      </w:r>
    </w:p>
    <w:p w:rsidR="00C81445" w:rsidRPr="000169C9" w:rsidRDefault="00C81445" w:rsidP="00C81445">
      <w:pPr>
        <w:numPr>
          <w:ilvl w:val="1"/>
          <w:numId w:val="44"/>
        </w:numPr>
        <w:spacing w:line="276" w:lineRule="auto"/>
        <w:ind w:hanging="359"/>
      </w:pPr>
      <w:r w:rsidRPr="00DE1B49">
        <w:t>@</w:t>
      </w:r>
      <w:proofErr w:type="spellStart"/>
      <w:r w:rsidRPr="00DE1B49">
        <w:t>param</w:t>
      </w:r>
      <w:proofErr w:type="spellEnd"/>
      <w:r w:rsidRPr="00DE1B49">
        <w:t xml:space="preserve"> </w:t>
      </w:r>
      <w:proofErr w:type="spellStart"/>
      <w:r w:rsidR="000169C9">
        <w:rPr>
          <w:lang w:val="en-US"/>
        </w:rPr>
        <w:t>rawGraph</w:t>
      </w:r>
      <w:proofErr w:type="spellEnd"/>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C81445">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ob</w:t>
      </w:r>
      <w:r>
        <w:rPr>
          <w:lang w:val="en-US"/>
        </w:rPr>
        <w:t xml:space="preserve">tained by collapsing </w:t>
      </w:r>
      <w:r w:rsidR="000169C9">
        <w:rPr>
          <w:lang w:val="en-US"/>
        </w:rPr>
        <w:t xml:space="preserve">the </w:t>
      </w:r>
      <w:proofErr w:type="spellStart"/>
      <w:r w:rsidR="000169C9" w:rsidRPr="000169C9">
        <w:rPr>
          <w:i/>
          <w:lang w:val="en-US"/>
        </w:rPr>
        <w:t>rawGraph</w:t>
      </w:r>
      <w:proofErr w:type="spellEnd"/>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EE162A">
      <w:pPr>
        <w:pStyle w:val="Heading4"/>
      </w:pPr>
      <w:bookmarkStart w:id="249" w:name="h.1plon7lxvzr" w:colFirst="0" w:colLast="0"/>
      <w:bookmarkEnd w:id="24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usecaseonerunner</w:t>
      </w:r>
      <w:proofErr w:type="spellEnd"/>
      <w:r w:rsidRPr="00DE1B49">
        <w:rPr>
          <w:lang w:val="en-US"/>
        </w:rPr>
        <w:t xml:space="preserve"> package.</w:t>
      </w:r>
    </w:p>
    <w:p w:rsidR="0087709E" w:rsidRPr="00DE1B49" w:rsidRDefault="0087709E" w:rsidP="00EE162A">
      <w:pPr>
        <w:pStyle w:val="Heading3"/>
      </w:pPr>
      <w:bookmarkStart w:id="250" w:name="h.mmhb4d4pyf5m" w:colFirst="0" w:colLast="0"/>
      <w:bookmarkStart w:id="251" w:name="_Toc360192209"/>
      <w:bookmarkEnd w:id="250"/>
      <w:r w:rsidRPr="00DE1B49">
        <w:t xml:space="preserve">Use Case 2 Top </w:t>
      </w:r>
      <w:r w:rsidR="005E31BF">
        <w:t>L</w:t>
      </w:r>
      <w:r w:rsidRPr="00DE1B49">
        <w:t>evel API</w:t>
      </w:r>
      <w:bookmarkStart w:id="252" w:name="h.5t619wps6frx" w:colFirst="0" w:colLast="0"/>
      <w:bookmarkEnd w:id="252"/>
      <w:r w:rsidR="000650E3">
        <w:t xml:space="preserve">: </w:t>
      </w:r>
      <w:r w:rsidRPr="00DE1B49">
        <w:t xml:space="preserve">interface </w:t>
      </w:r>
      <w:proofErr w:type="spellStart"/>
      <w:r w:rsidRPr="000650E3">
        <w:rPr>
          <w:i/>
        </w:rPr>
        <w:t>UseCaseTwoRunner</w:t>
      </w:r>
      <w:proofErr w:type="spellEnd"/>
      <w:r w:rsidR="00C53D06">
        <w:t xml:space="preserve"> (</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251"/>
    </w:p>
    <w:p w:rsidR="0087709E" w:rsidRPr="00DE1B49" w:rsidRDefault="0087709E" w:rsidP="00EE162A">
      <w:pPr>
        <w:pStyle w:val="Heading4"/>
      </w:pPr>
      <w:bookmarkStart w:id="253" w:name="h.jr5b656wdbxd" w:colFirst="0" w:colLast="0"/>
      <w:bookmarkEnd w:id="253"/>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EE162A">
      <w:pPr>
        <w:pStyle w:val="Heading4"/>
      </w:pPr>
      <w:bookmarkStart w:id="254" w:name="h.ts0hhaiib80" w:colFirst="0" w:colLast="0"/>
      <w:bookmarkEnd w:id="254"/>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 xml:space="preserve">void </w:t>
      </w:r>
      <w:proofErr w:type="spellStart"/>
      <w:r w:rsidRPr="00DE1B49">
        <w:rPr>
          <w:i/>
          <w:lang w:val="en-US"/>
        </w:rPr>
        <w:t>annotateCategories</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xml:space="preserve">, </w:t>
      </w:r>
      <w:proofErr w:type="spellStart"/>
      <w:r w:rsidRPr="00DE1B49">
        <w:rPr>
          <w:i/>
          <w:lang w:val="en-US"/>
        </w:rPr>
        <w:t>EntailmentGraphRaw</w:t>
      </w:r>
      <w:proofErr w:type="spellEnd"/>
      <w:r w:rsidRPr="00DE1B49">
        <w:rPr>
          <w:i/>
          <w:lang w:val="en-US"/>
        </w:rPr>
        <w:t xml:space="preserve"> graph)</w:t>
      </w:r>
    </w:p>
    <w:p w:rsidR="0087709E" w:rsidRPr="00DE1B49" w:rsidRDefault="0087709E" w:rsidP="00675094">
      <w:pPr>
        <w:numPr>
          <w:ilvl w:val="1"/>
          <w:numId w:val="44"/>
        </w:numPr>
        <w:spacing w:line="276" w:lineRule="auto"/>
        <w:ind w:hanging="359"/>
      </w:pPr>
      <w:r w:rsidRPr="00DE1B49">
        <w:t>@</w:t>
      </w:r>
      <w:proofErr w:type="spellStart"/>
      <w:r w:rsidRPr="00DE1B49">
        <w:t>param</w:t>
      </w:r>
      <w:proofErr w:type="spellEnd"/>
      <w:r w:rsidRPr="00DE1B49">
        <w:t xml:space="preserve"> </w:t>
      </w:r>
      <w:proofErr w:type="spellStart"/>
      <w:r w:rsidRPr="00DE1B49">
        <w:t>cas</w:t>
      </w:r>
      <w:proofErr w:type="spellEnd"/>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r w:rsidR="002A1985">
        <w:rPr>
          <w:lang w:val="en-US"/>
        </w:rPr>
        <w:t xml:space="preserve">raw </w:t>
      </w:r>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EE162A">
      <w:pPr>
        <w:pStyle w:val="Heading4"/>
      </w:pPr>
      <w:bookmarkStart w:id="255" w:name="h.vvrvs4xwojj6" w:colFirst="0" w:colLast="0"/>
      <w:bookmarkEnd w:id="25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usecasetworunner</w:t>
      </w:r>
      <w:proofErr w:type="spellEnd"/>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256" w:name="h.erto6qdw2118" w:colFirst="0" w:colLast="0"/>
      <w:bookmarkStart w:id="257" w:name="_Toc360192210"/>
      <w:bookmarkEnd w:id="256"/>
      <w:r w:rsidRPr="00DE1B49">
        <w:rPr>
          <w:rFonts w:ascii="Georgia" w:hAnsi="Georgia"/>
        </w:rPr>
        <w:lastRenderedPageBreak/>
        <w:t xml:space="preserve">Implementation of the </w:t>
      </w:r>
      <w:r w:rsidR="00D3367F">
        <w:rPr>
          <w:rFonts w:ascii="Georgia" w:hAnsi="Georgia"/>
        </w:rPr>
        <w:t>P</w:t>
      </w:r>
      <w:r w:rsidRPr="00DE1B49">
        <w:rPr>
          <w:rFonts w:ascii="Georgia" w:hAnsi="Georgia"/>
        </w:rPr>
        <w:t>rototype</w:t>
      </w:r>
      <w:bookmarkEnd w:id="257"/>
      <w:r w:rsidRPr="00DE1B49">
        <w:rPr>
          <w:rFonts w:ascii="Georgia" w:hAnsi="Georgia"/>
        </w:rPr>
        <w:t xml:space="preserve"> </w:t>
      </w:r>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interfaces we defined for the various transduction layer modules, including the core modules as well as the top level modules. In this chapter, we describe prototypical implementations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Heading2"/>
      </w:pPr>
      <w:bookmarkStart w:id="258" w:name="h.odekgk5ovw98" w:colFirst="0" w:colLast="0"/>
      <w:bookmarkStart w:id="259" w:name="_Toc360192211"/>
      <w:bookmarkEnd w:id="258"/>
      <w:r w:rsidRPr="00DE1B49">
        <w:t>Implementation of Decomposition Components</w:t>
      </w:r>
      <w:bookmarkEnd w:id="259"/>
    </w:p>
    <w:p w:rsidR="0087709E" w:rsidRPr="00DE1B49" w:rsidRDefault="0087709E" w:rsidP="00EE162A">
      <w:pPr>
        <w:pStyle w:val="Heading3"/>
      </w:pPr>
      <w:bookmarkStart w:id="260" w:name="h.n30a889m9cf5" w:colFirst="0" w:colLast="0"/>
      <w:bookmarkStart w:id="261" w:name="_Ref359922776"/>
      <w:bookmarkStart w:id="262" w:name="_Toc360192212"/>
      <w:bookmarkEnd w:id="260"/>
      <w:r w:rsidRPr="00DE1B49">
        <w:t xml:space="preserve">Fragment Annotator </w:t>
      </w:r>
      <w:r w:rsidR="005E31BF">
        <w:t>M</w:t>
      </w:r>
      <w:r w:rsidRPr="00DE1B49">
        <w:t xml:space="preserve">odule: </w:t>
      </w:r>
      <w:r w:rsidR="000B6568">
        <w:br/>
      </w:r>
      <w:r w:rsidRPr="00DE1B49">
        <w:t xml:space="preserve">class </w:t>
      </w:r>
      <w:proofErr w:type="spellStart"/>
      <w:r w:rsidRPr="00DE1B49">
        <w:t>SentenceAsFragmentAnnotator</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fragmentannotator</w:t>
      </w:r>
      <w:proofErr w:type="spellEnd"/>
      <w:r w:rsidR="008D6CF9">
        <w:t>)</w:t>
      </w:r>
      <w:bookmarkEnd w:id="261"/>
      <w:bookmarkEnd w:id="262"/>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FragmentAnnotator</w:t>
      </w:r>
      <w:proofErr w:type="spellEnd"/>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Pr="00DE1B49" w:rsidRDefault="00CA2244" w:rsidP="00CA2244">
      <w:pPr>
        <w:rPr>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87709E" w:rsidRPr="00DE1B49" w:rsidRDefault="005E31BF" w:rsidP="00EE162A">
      <w:pPr>
        <w:pStyle w:val="Heading3"/>
      </w:pPr>
      <w:bookmarkStart w:id="263" w:name="h.x6tgw8x4clq7" w:colFirst="0" w:colLast="0"/>
      <w:bookmarkStart w:id="264" w:name="_Ref359922744"/>
      <w:bookmarkStart w:id="265" w:name="_Toc360192213"/>
      <w:bookmarkEnd w:id="263"/>
      <w:r>
        <w:t>Modifier Annotator M</w:t>
      </w:r>
      <w:r w:rsidR="0087709E" w:rsidRPr="00DE1B49">
        <w:t xml:space="preserve">odule: class </w:t>
      </w:r>
      <w:proofErr w:type="spellStart"/>
      <w:r w:rsidR="0087709E" w:rsidRPr="00DE1B49">
        <w:t>AdvAsModifierAnnotator</w:t>
      </w:r>
      <w:proofErr w:type="spellEnd"/>
      <w:r w:rsidR="008D6CF9">
        <w:t xml:space="preserve"> (</w:t>
      </w:r>
      <w:proofErr w:type="spellStart"/>
      <w:r w:rsidR="008D6CF9" w:rsidRPr="008D6CF9">
        <w:t>eu</w:t>
      </w:r>
      <w:r w:rsidR="008D6CF9">
        <w:t>.excitementproject.</w:t>
      </w:r>
      <w:r w:rsidR="008D6CF9" w:rsidRPr="008D6CF9">
        <w:t>tl</w:t>
      </w:r>
      <w:r w:rsidR="008D6CF9">
        <w:t>.decomposition.modifier</w:t>
      </w:r>
      <w:r w:rsidR="008D6CF9" w:rsidRPr="008D6CF9">
        <w:t>annotator</w:t>
      </w:r>
      <w:proofErr w:type="spellEnd"/>
      <w:r w:rsidR="008D6CF9">
        <w:t>)</w:t>
      </w:r>
      <w:bookmarkEnd w:id="264"/>
      <w:bookmarkEnd w:id="265"/>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ModifierAnnotator</w:t>
      </w:r>
      <w:proofErr w:type="spellEnd"/>
      <w:r w:rsidR="00905DC1">
        <w:rPr>
          <w:lang w:val="en-US"/>
        </w:rPr>
        <w:t xml:space="preserve">. </w:t>
      </w:r>
      <w:r w:rsidRPr="00DE1B49">
        <w:rPr>
          <w:lang w:val="en-US"/>
        </w:rPr>
        <w:t xml:space="preserve">This </w:t>
      </w:r>
      <w:r w:rsidR="00CA2244">
        <w:rPr>
          <w:lang w:val="en-US"/>
        </w:rPr>
        <w:t>simple</w:t>
      </w:r>
      <w:r w:rsidRPr="00DE1B49">
        <w:rPr>
          <w:lang w:val="en-US"/>
        </w:rPr>
        <w:t xml:space="preserve"> 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EE162A">
      <w:pPr>
        <w:pStyle w:val="Heading3"/>
      </w:pPr>
      <w:bookmarkStart w:id="266" w:name="h.q2bl6hx8mml8" w:colFirst="0" w:colLast="0"/>
      <w:bookmarkStart w:id="267" w:name="_Ref359922644"/>
      <w:bookmarkStart w:id="268" w:name="_Toc360192214"/>
      <w:bookmarkEnd w:id="266"/>
      <w:r w:rsidRPr="00DE1B49">
        <w:lastRenderedPageBreak/>
        <w:t xml:space="preserve">Fragment Graph Generator </w:t>
      </w:r>
      <w:r w:rsidR="005E31BF">
        <w:t>M</w:t>
      </w:r>
      <w:r w:rsidRPr="00DE1B49">
        <w:t xml:space="preserve">odule: </w:t>
      </w:r>
      <w:r w:rsidR="000B6568">
        <w:br/>
      </w:r>
      <w:r w:rsidRPr="00DE1B49">
        <w:t xml:space="preserve">class </w:t>
      </w:r>
      <w:proofErr w:type="spellStart"/>
      <w:r w:rsidRPr="00DE1B49">
        <w:t>FragmentGraphGeneratorFromCAS</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w:t>
      </w:r>
      <w:r w:rsidR="008D6CF9">
        <w:t>graphgenerator</w:t>
      </w:r>
      <w:proofErr w:type="spellEnd"/>
      <w:r w:rsidR="008D6CF9">
        <w:t>)</w:t>
      </w:r>
      <w:bookmarkEnd w:id="267"/>
      <w:bookmarkEnd w:id="268"/>
    </w:p>
    <w:p w:rsidR="0087709E" w:rsidRPr="00DE1B49" w:rsidRDefault="0087709E" w:rsidP="0087709E">
      <w:pPr>
        <w:rPr>
          <w:lang w:val="en-US"/>
        </w:rPr>
      </w:pPr>
      <w:r w:rsidRPr="00DE1B49">
        <w:rPr>
          <w:lang w:val="en-US"/>
        </w:rPr>
        <w:t xml:space="preserve">The </w:t>
      </w:r>
      <w:proofErr w:type="spellStart"/>
      <w:r w:rsidRPr="00DE1B49">
        <w:rPr>
          <w:i/>
          <w:lang w:val="en-US"/>
        </w:rPr>
        <w:t>FragmentGraphGeneratorFromCAS</w:t>
      </w:r>
      <w:proofErr w:type="spellEnd"/>
      <w:r w:rsidRPr="00DE1B49">
        <w:rPr>
          <w:lang w:val="en-US"/>
        </w:rPr>
        <w:t xml:space="preserve"> class implements the </w:t>
      </w:r>
      <w:proofErr w:type="spellStart"/>
      <w:r w:rsidRPr="00DE1B49">
        <w:rPr>
          <w:i/>
          <w:lang w:val="en-US"/>
        </w:rPr>
        <w:t>FragmentGraphGenerator</w:t>
      </w:r>
      <w:proofErr w:type="spellEnd"/>
      <w:r w:rsidRPr="00DE1B49">
        <w:rPr>
          <w:i/>
          <w:lang w:val="en-US"/>
        </w:rPr>
        <w:t xml:space="preserve"> </w:t>
      </w:r>
      <w:r w:rsidRPr="00DE1B49">
        <w:rPr>
          <w:lang w:val="en-US"/>
        </w:rPr>
        <w:t xml:space="preserve">interface, where we assume the input data is a CAS object with the structure described in the </w:t>
      </w:r>
      <w:r w:rsidR="00905DC1">
        <w:t xml:space="preserve">chapter </w:t>
      </w:r>
      <w:r w:rsidR="00905DC1">
        <w:fldChar w:fldCharType="begin"/>
      </w:r>
      <w:r w:rsidR="00905DC1">
        <w:instrText xml:space="preserve"> REF _Ref359923712 \r \h </w:instrText>
      </w:r>
      <w:r w:rsidR="00905DC1">
        <w:fldChar w:fldCharType="separate"/>
      </w:r>
      <w:r w:rsidR="00D76112">
        <w:t>4</w:t>
      </w:r>
      <w:r w:rsidR="00905DC1">
        <w:fldChar w:fldCharType="end"/>
      </w:r>
      <w:r w:rsidRPr="00DE1B49">
        <w:rPr>
          <w:lang w:val="en-US"/>
        </w:rPr>
        <w:t xml:space="preserve"> of this document. It implements the </w:t>
      </w:r>
      <w:proofErr w:type="spellStart"/>
      <w:r w:rsidRPr="00DE1B49">
        <w:rPr>
          <w:i/>
          <w:lang w:val="en-US"/>
        </w:rPr>
        <w:t>generateFragmentGraphs</w:t>
      </w:r>
      <w:proofErr w:type="spellEnd"/>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905DC1">
        <w:rPr>
          <w:lang w:val="en-US"/>
        </w:rPr>
        <w:fldChar w:fldCharType="begin"/>
      </w:r>
      <w:r w:rsidR="00905DC1">
        <w:rPr>
          <w:lang w:val="en-US"/>
        </w:rPr>
        <w:instrText xml:space="preserve"> REF _Ref359923739 \r \h </w:instrText>
      </w:r>
      <w:r w:rsidR="00905DC1">
        <w:rPr>
          <w:lang w:val="en-US"/>
        </w:rPr>
      </w:r>
      <w:r w:rsidR="00905DC1">
        <w:rPr>
          <w:lang w:val="en-US"/>
        </w:rPr>
        <w:fldChar w:fldCharType="separate"/>
      </w:r>
      <w:r w:rsidR="00D76112">
        <w:rPr>
          <w:lang w:val="en-US"/>
        </w:rPr>
        <w:t>5.1.3</w:t>
      </w:r>
      <w:r w:rsidR="00905DC1">
        <w:rPr>
          <w:lang w:val="en-US"/>
        </w:rPr>
        <w:fldChar w:fldCharType="end"/>
      </w:r>
      <w:r w:rsidR="00905DC1">
        <w:t>)</w:t>
      </w:r>
      <w:r w:rsidRPr="00DE1B49">
        <w:rPr>
          <w:lang w:val="en-US"/>
        </w:rPr>
        <w:t xml:space="preserve">, by iterating over the </w:t>
      </w:r>
      <w:proofErr w:type="spellStart"/>
      <w:r w:rsidRPr="00DE1B49">
        <w:rPr>
          <w:i/>
          <w:lang w:val="en-US"/>
        </w:rPr>
        <w:t>DeterminedFragment</w:t>
      </w:r>
      <w:proofErr w:type="spellEnd"/>
      <w:r w:rsidRPr="00DE1B49">
        <w:rPr>
          <w:lang w:val="en-US"/>
        </w:rPr>
        <w:t xml:space="preserve"> annotations from the input CAS object.</w:t>
      </w:r>
    </w:p>
    <w:p w:rsidR="0087709E" w:rsidRPr="00DE1B49" w:rsidRDefault="0087709E" w:rsidP="0087709E">
      <w:pPr>
        <w:pStyle w:val="Heading2"/>
      </w:pPr>
      <w:bookmarkStart w:id="269" w:name="h.xl0ig3vu94g3" w:colFirst="0" w:colLast="0"/>
      <w:bookmarkStart w:id="270" w:name="_Toc360192215"/>
      <w:bookmarkEnd w:id="269"/>
      <w:r w:rsidRPr="00DE1B49">
        <w:t>Implementation of Composition Components</w:t>
      </w:r>
      <w:bookmarkEnd w:id="270"/>
    </w:p>
    <w:p w:rsidR="0087709E" w:rsidRPr="00DE1B49" w:rsidRDefault="0087709E" w:rsidP="00EE162A">
      <w:pPr>
        <w:pStyle w:val="Heading3"/>
      </w:pPr>
      <w:bookmarkStart w:id="271" w:name="h.oswr51drg5sc" w:colFirst="0" w:colLast="0"/>
      <w:bookmarkStart w:id="272" w:name="id.jhnuqiyvt5m0" w:colFirst="0" w:colLast="0"/>
      <w:bookmarkStart w:id="273" w:name="_Graph_Merger_module:_1"/>
      <w:bookmarkStart w:id="274" w:name="_Ref359919992"/>
      <w:bookmarkStart w:id="275" w:name="_Toc360192216"/>
      <w:bookmarkEnd w:id="271"/>
      <w:bookmarkEnd w:id="272"/>
      <w:bookmarkEnd w:id="273"/>
      <w:r w:rsidRPr="00DE1B49">
        <w:t xml:space="preserve">Graph Merger </w:t>
      </w:r>
      <w:r w:rsidR="005E31BF">
        <w:t>M</w:t>
      </w:r>
      <w:r w:rsidRPr="00DE1B49">
        <w:t xml:space="preserve">odule: </w:t>
      </w:r>
      <w:r w:rsidR="000B6568">
        <w:br/>
      </w:r>
      <w:r w:rsidRPr="00DE1B49">
        <w:t>class AutomateWP2ProcedureGraphMerger</w:t>
      </w:r>
      <w:r w:rsidR="008D6CF9">
        <w:t xml:space="preserve"> (</w:t>
      </w:r>
      <w:proofErr w:type="spellStart"/>
      <w:r w:rsidR="008D6CF9" w:rsidRPr="008D6CF9">
        <w:t>eu</w:t>
      </w:r>
      <w:r w:rsidR="008D6CF9">
        <w:t>.excitementproject.</w:t>
      </w:r>
      <w:r w:rsidR="008D6CF9" w:rsidRPr="008D6CF9">
        <w:t>tl</w:t>
      </w:r>
      <w:r w:rsidR="008D6CF9">
        <w:t>.composition.graphmerger</w:t>
      </w:r>
      <w:proofErr w:type="spellEnd"/>
      <w:r w:rsidR="008D6CF9">
        <w:t>)</w:t>
      </w:r>
      <w:bookmarkEnd w:id="274"/>
      <w:bookmarkEnd w:id="275"/>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proofErr w:type="spellStart"/>
      <w:r w:rsidR="00905DC1" w:rsidRPr="00905DC1">
        <w:rPr>
          <w:i/>
          <w:color w:val="000000"/>
          <w:lang w:val="en-US"/>
        </w:rPr>
        <w:t>GraphMerger</w:t>
      </w:r>
      <w:proofErr w:type="spellEnd"/>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 xml:space="preserve">Induce entailment for upper-level (i=2..n) nodes in the direction G1 </w:t>
      </w:r>
      <w:proofErr w:type="spellStart"/>
      <w:r w:rsidRPr="00DE1B49">
        <w:rPr>
          <w:lang w:val="en-US"/>
        </w:rPr>
        <w:t>node</w:t>
      </w:r>
      <w:r w:rsidRPr="00DE1B49">
        <w:rPr>
          <w:vertAlign w:val="superscript"/>
          <w:lang w:val="en-US"/>
        </w:rPr>
        <w:t>i</w:t>
      </w:r>
      <w:proofErr w:type="spellEnd"/>
      <w:r w:rsidRPr="00DE1B49">
        <w:rPr>
          <w:lang w:val="en-US"/>
        </w:rPr>
        <w:t xml:space="preserve"> -&gt; G2 </w:t>
      </w:r>
      <w:proofErr w:type="spellStart"/>
      <w:r w:rsidRPr="00DE1B49">
        <w:rPr>
          <w:lang w:val="en-US"/>
        </w:rPr>
        <w:t>node</w:t>
      </w:r>
      <w:r w:rsidRPr="00DE1B49">
        <w:rPr>
          <w:vertAlign w:val="superscript"/>
          <w:lang w:val="en-US"/>
        </w:rPr>
        <w:t>i</w:t>
      </w:r>
      <w:proofErr w:type="spellEnd"/>
      <w:r w:rsidRPr="00DE1B49">
        <w:rPr>
          <w:lang w:val="en-US"/>
        </w:rPr>
        <w:t>, if each of the nodes G1 node</w:t>
      </w:r>
      <w:r w:rsidRPr="00DE1B49">
        <w:rPr>
          <w:vertAlign w:val="superscript"/>
          <w:lang w:val="en-US"/>
        </w:rPr>
        <w:t>i-1</w:t>
      </w:r>
      <w:r w:rsidRPr="00DE1B49">
        <w:rPr>
          <w:lang w:val="en-US"/>
        </w:rPr>
        <w:t xml:space="preserve"> directly entailed by G1 </w:t>
      </w:r>
      <w:proofErr w:type="spellStart"/>
      <w:r w:rsidRPr="00DE1B49">
        <w:rPr>
          <w:lang w:val="en-US"/>
        </w:rPr>
        <w:t>node</w:t>
      </w:r>
      <w:r w:rsidRPr="00DE1B49">
        <w:rPr>
          <w:vertAlign w:val="superscript"/>
          <w:lang w:val="en-US"/>
        </w:rPr>
        <w:t>i</w:t>
      </w:r>
      <w:proofErr w:type="spellEnd"/>
      <w:r w:rsidRPr="00DE1B49">
        <w:rPr>
          <w:lang w:val="en-US"/>
        </w:rPr>
        <w:t xml:space="preserve"> ,entails a node G2 node</w:t>
      </w:r>
      <w:r w:rsidRPr="00DE1B49">
        <w:rPr>
          <w:vertAlign w:val="superscript"/>
          <w:lang w:val="en-US"/>
        </w:rPr>
        <w:t>i-1</w:t>
      </w:r>
      <w:r w:rsidRPr="00DE1B49">
        <w:rPr>
          <w:lang w:val="en-US"/>
        </w:rPr>
        <w:t xml:space="preserve"> directly entailed by G2 </w:t>
      </w:r>
      <w:proofErr w:type="spellStart"/>
      <w:r w:rsidRPr="00DE1B49">
        <w:rPr>
          <w:lang w:val="en-US"/>
        </w:rPr>
        <w:t>node</w:t>
      </w:r>
      <w:r w:rsidRPr="00DE1B49">
        <w:rPr>
          <w:vertAlign w:val="superscript"/>
          <w:lang w:val="en-US"/>
        </w:rPr>
        <w:t>i</w:t>
      </w:r>
      <w:proofErr w:type="spellEnd"/>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en-US" w:eastAsia="en-US" w:bidi="he-IL"/>
        </w:rPr>
        <w:lastRenderedPageBreak/>
        <w:drawing>
          <wp:inline distT="0" distB="0" distL="0" distR="0" wp14:anchorId="27A953B2" wp14:editId="25FCA9FC">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7"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7709E" w:rsidRPr="00DE1B49" w:rsidRDefault="0087709E" w:rsidP="00EE162A">
      <w:pPr>
        <w:pStyle w:val="Heading3"/>
      </w:pPr>
      <w:bookmarkStart w:id="276" w:name="h.erjqozxkhl3a" w:colFirst="0" w:colLast="0"/>
      <w:bookmarkStart w:id="277" w:name="id.c6z9o4s61rxu" w:colFirst="0" w:colLast="0"/>
      <w:bookmarkStart w:id="278" w:name="_Collapsed_Graph_Generator_1"/>
      <w:bookmarkStart w:id="279" w:name="_Ref359920054"/>
      <w:bookmarkStart w:id="280" w:name="_Toc360192217"/>
      <w:bookmarkEnd w:id="276"/>
      <w:bookmarkEnd w:id="277"/>
      <w:bookmarkEnd w:id="278"/>
      <w:r w:rsidRPr="00DE1B49">
        <w:t xml:space="preserve">Collapsed Graph Generator </w:t>
      </w:r>
      <w:r w:rsidR="005E31BF">
        <w:t>M</w:t>
      </w:r>
      <w:r w:rsidRPr="00DE1B49">
        <w:t xml:space="preserve">odule: </w:t>
      </w:r>
      <w:r w:rsidR="000B6568">
        <w:br/>
      </w:r>
      <w:r w:rsidRPr="00DE1B49">
        <w:t xml:space="preserve">class </w:t>
      </w:r>
      <w:proofErr w:type="spellStart"/>
      <w:proofErr w:type="gramStart"/>
      <w:r w:rsidRPr="00DE1B49">
        <w:t>SimpleCollapsedGraphGenerator</w:t>
      </w:r>
      <w:proofErr w:type="spellEnd"/>
      <w:r w:rsidRPr="00DE1B49">
        <w:t xml:space="preserve"> </w:t>
      </w:r>
      <w:r w:rsidR="008D6CF9">
        <w:t xml:space="preserve"> (</w:t>
      </w:r>
      <w:proofErr w:type="spellStart"/>
      <w:proofErr w:type="gramEnd"/>
      <w:r w:rsidR="008D6CF9" w:rsidRPr="008D6CF9">
        <w:t>eu</w:t>
      </w:r>
      <w:r w:rsidR="008D6CF9">
        <w:t>.excitementproject.</w:t>
      </w:r>
      <w:r w:rsidR="008D6CF9" w:rsidRPr="008D6CF9">
        <w:t>tl</w:t>
      </w:r>
      <w:r w:rsidR="008D6CF9">
        <w:t>.composition.collapsedgraphgenerator</w:t>
      </w:r>
      <w:proofErr w:type="spellEnd"/>
      <w:r w:rsidR="008D6CF9">
        <w:t>)</w:t>
      </w:r>
      <w:bookmarkEnd w:id="279"/>
      <w:bookmarkEnd w:id="280"/>
    </w:p>
    <w:p w:rsidR="0087709E" w:rsidRPr="00DE1B49" w:rsidRDefault="0087709E" w:rsidP="0087709E">
      <w:pPr>
        <w:rPr>
          <w:lang w:val="en-US"/>
        </w:rPr>
      </w:pPr>
      <w:r w:rsidRPr="00DE1B49">
        <w:rPr>
          <w:lang w:val="en-US"/>
        </w:rPr>
        <w:t>This prototype implementation of the</w:t>
      </w:r>
      <w:r w:rsidR="00D13190">
        <w:rPr>
          <w:lang w:val="en-US"/>
        </w:rPr>
        <w:t xml:space="preserve"> </w:t>
      </w:r>
      <w:proofErr w:type="spellStart"/>
      <w:r w:rsidR="00D13190" w:rsidRPr="00D13190">
        <w:rPr>
          <w:i/>
          <w:lang w:val="en-US"/>
        </w:rPr>
        <w:t>CollapsedGraphGenerator</w:t>
      </w:r>
      <w:proofErr w:type="spellEnd"/>
      <w:r w:rsidRPr="00DE1B49">
        <w:rPr>
          <w:lang w:val="en-US"/>
        </w:rPr>
        <w:t xml:space="preserve"> module produces a co</w:t>
      </w:r>
      <w:r w:rsidRPr="00DE1B49">
        <w:rPr>
          <w:lang w:val="en-US"/>
        </w:rPr>
        <w:t>l</w:t>
      </w:r>
      <w:r w:rsidRPr="00DE1B49">
        <w:rPr>
          <w:lang w:val="en-US"/>
        </w:rPr>
        <w:t>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average confidence 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lastRenderedPageBreak/>
        <w:t xml:space="preserve">Recognize cycles and collapse all the nodes along each cycle’s path into a single </w:t>
      </w:r>
      <w:proofErr w:type="spellStart"/>
      <w:r w:rsidRPr="00D13190">
        <w:rPr>
          <w:lang w:val="en-US"/>
        </w:rPr>
        <w:t>EquivalenceClass</w:t>
      </w:r>
      <w:proofErr w:type="spellEnd"/>
      <w:r w:rsidRPr="00D13190">
        <w:rPr>
          <w:lang w:val="en-US"/>
        </w:rPr>
        <w:t xml:space="preserve">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7709E" w:rsidRPr="00DE1B49" w:rsidRDefault="0087709E" w:rsidP="00EE162A">
      <w:pPr>
        <w:pStyle w:val="Heading3"/>
      </w:pPr>
      <w:bookmarkStart w:id="281" w:name="h.myams9x8rqzl" w:colFirst="0" w:colLast="0"/>
      <w:bookmarkStart w:id="282" w:name="_Ref359920148"/>
      <w:bookmarkStart w:id="283" w:name="_Toc360192218"/>
      <w:bookmarkEnd w:id="281"/>
      <w:r w:rsidRPr="00DE1B49">
        <w:t xml:space="preserve">Node Matcher module: class </w:t>
      </w:r>
      <w:proofErr w:type="spellStart"/>
      <w:r w:rsidRPr="00DE1B49">
        <w:t>NodeMatcherLongestOnly</w:t>
      </w:r>
      <w:proofErr w:type="spellEnd"/>
      <w:r w:rsidR="008D6CF9">
        <w:t xml:space="preserve"> (</w:t>
      </w:r>
      <w:proofErr w:type="spellStart"/>
      <w:r w:rsidR="008D6CF9" w:rsidRPr="008D6CF9">
        <w:t>eu</w:t>
      </w:r>
      <w:r w:rsidR="008D6CF9">
        <w:t>.excitementproject.</w:t>
      </w:r>
      <w:r w:rsidR="008D6CF9" w:rsidRPr="008D6CF9">
        <w:t>tl</w:t>
      </w:r>
      <w:r w:rsidR="008D6CF9">
        <w:t>.composition.nodematcher</w:t>
      </w:r>
      <w:proofErr w:type="spellEnd"/>
      <w:r w:rsidR="008D6CF9">
        <w:t>)</w:t>
      </w:r>
      <w:bookmarkEnd w:id="282"/>
      <w:bookmarkEnd w:id="283"/>
    </w:p>
    <w:p w:rsidR="0087709E" w:rsidRPr="00DE1B49" w:rsidRDefault="0087709E" w:rsidP="0087709E">
      <w:pPr>
        <w:rPr>
          <w:lang w:val="en-US"/>
        </w:rPr>
      </w:pPr>
      <w:r w:rsidRPr="00DE1B49">
        <w:rPr>
          <w:lang w:val="en-US"/>
        </w:rPr>
        <w:t>This implementation of the</w:t>
      </w:r>
      <w:r w:rsidR="00DA12C3">
        <w:rPr>
          <w:lang w:val="en-US"/>
        </w:rPr>
        <w:t xml:space="preserve"> </w:t>
      </w:r>
      <w:proofErr w:type="spellStart"/>
      <w:r w:rsidR="00DA12C3" w:rsidRPr="00DA12C3">
        <w:rPr>
          <w:i/>
          <w:lang w:val="en-US"/>
        </w:rPr>
        <w:t>NodeMatcher</w:t>
      </w:r>
      <w:proofErr w:type="spellEnd"/>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proofErr w:type="spellStart"/>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w:t>
      </w:r>
      <w:proofErr w:type="spellStart"/>
      <w:r w:rsidRPr="00DE1B49">
        <w:rPr>
          <w:i/>
          <w:lang w:val="en-US"/>
        </w:rPr>
        <w:t>EntailmentGraphRaw</w:t>
      </w:r>
      <w:proofErr w:type="spellEnd"/>
      <w:r w:rsidRPr="00DE1B49">
        <w:rPr>
          <w:i/>
          <w:lang w:val="en-US"/>
        </w:rPr>
        <w:t xml:space="preserve"> </w:t>
      </w:r>
      <w:proofErr w:type="spellStart"/>
      <w:r w:rsidRPr="00DE1B49">
        <w:rPr>
          <w:i/>
          <w:lang w:val="en-US"/>
        </w:rPr>
        <w:t>entailmentGraph</w:t>
      </w:r>
      <w:proofErr w:type="spellEnd"/>
      <w:r w:rsidRPr="00DE1B49">
        <w:rPr>
          <w:i/>
          <w:lang w:val="en-US"/>
        </w:rPr>
        <w:t>)</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w:t>
      </w:r>
      <w:proofErr w:type="spellStart"/>
      <w:r w:rsidRPr="00DA12C3">
        <w:rPr>
          <w:lang w:val="en-US"/>
        </w:rPr>
        <w:t>mentionToBeFound</w:t>
      </w:r>
      <w:proofErr w:type="spellEnd"/>
      <w:r w:rsidRPr="00DA12C3">
        <w:rPr>
          <w:lang w:val="en-US"/>
        </w:rPr>
        <w:t xml:space="preserve">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entailmentGraph</w:t>
      </w:r>
      <w:proofErr w:type="spellEnd"/>
      <w:r w:rsidRPr="00DE1B49">
        <w:rPr>
          <w:lang w:val="en-US"/>
        </w:rPr>
        <w:t xml:space="preserve"> </w:t>
      </w:r>
      <w:r w:rsidR="00B77A1E">
        <w:rPr>
          <w:lang w:val="en-US"/>
        </w:rPr>
        <w:t>–</w:t>
      </w:r>
      <w:r w:rsidRPr="00DE1B49">
        <w:rPr>
          <w:lang w:val="en-US"/>
        </w:rPr>
        <w:t xml:space="preserve"> the raw entailment graph against which the me</w:t>
      </w:r>
      <w:r w:rsidRPr="00DE1B49">
        <w:rPr>
          <w:lang w:val="en-US"/>
        </w:rPr>
        <w:t>n</w:t>
      </w:r>
      <w:r w:rsidRPr="00DE1B49">
        <w:rPr>
          <w:lang w:val="en-US"/>
        </w:rPr>
        <w:t>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w:t>
      </w:r>
      <w:proofErr w:type="spellStart"/>
      <w:r w:rsidR="001171DD">
        <w:rPr>
          <w:lang w:val="en-US"/>
        </w:rPr>
        <w:t>NodeMatch</w:t>
      </w:r>
      <w:proofErr w:type="spellEnd"/>
      <w:r w:rsidR="001171DD">
        <w:rPr>
          <w:lang w:val="en-US"/>
        </w:rPr>
        <w:t xml:space="preserve">)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w:t>
      </w:r>
      <w:proofErr w:type="spellStart"/>
      <w:r w:rsidRPr="00DE1B49">
        <w:rPr>
          <w:i/>
          <w:lang w:val="en-US"/>
        </w:rPr>
        <w:t>getNodeScore</w:t>
      </w:r>
      <w:proofErr w:type="spellEnd"/>
      <w:r w:rsidRPr="00DE1B49">
        <w:rPr>
          <w:i/>
          <w:lang w:val="en-US"/>
        </w:rPr>
        <w:t>(</w:t>
      </w:r>
      <w:proofErr w:type="spellStart"/>
      <w:r w:rsidRPr="00DE1B49">
        <w:rPr>
          <w:i/>
          <w:lang w:val="en-US"/>
        </w:rPr>
        <w:t>EntailmentUnitMention</w:t>
      </w:r>
      <w:proofErr w:type="spellEnd"/>
      <w:r w:rsidRPr="00DE1B49">
        <w:rPr>
          <w:i/>
          <w:lang w:val="en-US"/>
        </w:rPr>
        <w:t xml:space="preserve"> </w:t>
      </w:r>
      <w:proofErr w:type="spellStart"/>
      <w:r w:rsidRPr="00DE1B49">
        <w:rPr>
          <w:i/>
          <w:lang w:val="en-US"/>
        </w:rPr>
        <w:t>mentionToBeFound</w:t>
      </w:r>
      <w:proofErr w:type="spellEnd"/>
      <w:r w:rsidRPr="00DE1B49">
        <w:rPr>
          <w:i/>
          <w:lang w:val="en-US"/>
        </w:rPr>
        <w:t xml:space="preserve">,   </w:t>
      </w:r>
      <w:r w:rsidRPr="00DE1B49">
        <w:rPr>
          <w:i/>
          <w:lang w:val="en-US"/>
        </w:rPr>
        <w:tab/>
      </w:r>
      <w:r w:rsidRPr="00DE1B49">
        <w:rPr>
          <w:i/>
          <w:lang w:val="en-US"/>
        </w:rPr>
        <w:tab/>
        <w:t xml:space="preserve"> </w:t>
      </w:r>
      <w:proofErr w:type="spellStart"/>
      <w:r w:rsidRPr="00DE1B49">
        <w:rPr>
          <w:i/>
          <w:lang w:val="en-US"/>
        </w:rPr>
        <w:t>EntailmentUnit</w:t>
      </w:r>
      <w:proofErr w:type="spellEnd"/>
      <w:r w:rsidRPr="00DE1B49">
        <w:rPr>
          <w:i/>
          <w:lang w:val="en-US"/>
        </w:rPr>
        <w:t xml:space="preserve"> </w:t>
      </w:r>
      <w:proofErr w:type="spellStart"/>
      <w:r w:rsidRPr="00DE1B49">
        <w:rPr>
          <w:i/>
          <w:lang w:val="en-US"/>
        </w:rPr>
        <w:t>eu</w:t>
      </w:r>
      <w:proofErr w:type="spellEnd"/>
      <w:r w:rsidRPr="00DE1B49">
        <w:rPr>
          <w:i/>
          <w:lang w:val="en-US"/>
        </w:rPr>
        <w:t>)</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w:t>
      </w:r>
      <w:proofErr w:type="spellStart"/>
      <w:r w:rsidRPr="00DE1B49">
        <w:rPr>
          <w:lang w:val="en-US"/>
        </w:rPr>
        <w:t>param</w:t>
      </w:r>
      <w:proofErr w:type="spellEnd"/>
      <w:r w:rsidRPr="00DE1B49">
        <w:rPr>
          <w:lang w:val="en-US"/>
        </w:rPr>
        <w:t xml:space="preserve">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the </w:t>
      </w:r>
      <w:proofErr w:type="spellStart"/>
      <w:r w:rsidRPr="00DE1B49">
        <w:rPr>
          <w:lang w:val="en-US"/>
        </w:rPr>
        <w:t>mentionToBeFound</w:t>
      </w:r>
      <w:proofErr w:type="spellEnd"/>
      <w:r w:rsidRPr="00DE1B49">
        <w:rPr>
          <w:lang w:val="en-US"/>
        </w:rPr>
        <w:t xml:space="preserve">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87709E" w:rsidRPr="00DE1B49" w:rsidRDefault="0087709E" w:rsidP="00EE162A">
      <w:pPr>
        <w:pStyle w:val="Heading3"/>
      </w:pPr>
      <w:bookmarkStart w:id="284" w:name="h.i4hde1j9b6lp" w:colFirst="0" w:colLast="0"/>
      <w:bookmarkStart w:id="285" w:name="_Ref359920280"/>
      <w:bookmarkStart w:id="286" w:name="_Toc360192219"/>
      <w:bookmarkEnd w:id="284"/>
      <w:r w:rsidRPr="00DE1B49">
        <w:lastRenderedPageBreak/>
        <w:t xml:space="preserve">Category Annotator </w:t>
      </w:r>
      <w:r w:rsidR="005E31BF">
        <w:t>M</w:t>
      </w:r>
      <w:r w:rsidRPr="00DE1B49">
        <w:t xml:space="preserve">odule: class </w:t>
      </w:r>
      <w:proofErr w:type="spellStart"/>
      <w:r w:rsidRPr="00DE1B49">
        <w:t>CategoryAnnotatorAllCats</w:t>
      </w:r>
      <w:proofErr w:type="spellEnd"/>
      <w:r w:rsidR="008D6CF9">
        <w:t xml:space="preserve"> (</w:t>
      </w:r>
      <w:proofErr w:type="spellStart"/>
      <w:r w:rsidR="008D6CF9" w:rsidRPr="008D6CF9">
        <w:t>eu</w:t>
      </w:r>
      <w:r w:rsidR="008D6CF9">
        <w:t>.excitementproject.</w:t>
      </w:r>
      <w:r w:rsidR="008D6CF9" w:rsidRPr="008D6CF9">
        <w:t>tl</w:t>
      </w:r>
      <w:r w:rsidR="008D6CF9">
        <w:t>.composition.categoryannotator</w:t>
      </w:r>
      <w:proofErr w:type="spellEnd"/>
      <w:r w:rsidR="008D6CF9">
        <w:t>)</w:t>
      </w:r>
      <w:bookmarkEnd w:id="285"/>
      <w:bookmarkEnd w:id="286"/>
    </w:p>
    <w:p w:rsidR="0087709E" w:rsidRPr="00DE1B49" w:rsidRDefault="0087709E" w:rsidP="0087709E">
      <w:pPr>
        <w:rPr>
          <w:lang w:val="en-US"/>
        </w:rPr>
      </w:pPr>
      <w:r w:rsidRPr="00DE1B49">
        <w:rPr>
          <w:lang w:val="en-US"/>
        </w:rPr>
        <w:t xml:space="preserve">The </w:t>
      </w:r>
      <w:proofErr w:type="spellStart"/>
      <w:r w:rsidRPr="00DA12C3">
        <w:rPr>
          <w:i/>
          <w:lang w:val="en-US"/>
        </w:rPr>
        <w:t>CategoryAnnotator</w:t>
      </w:r>
      <w:proofErr w:type="spellEnd"/>
      <w:r w:rsidRPr="00DE1B49">
        <w:rPr>
          <w:lang w:val="en-US"/>
        </w:rPr>
        <w:t xml:space="preserve"> </w:t>
      </w:r>
      <w:r w:rsidR="00DA12C3">
        <w:rPr>
          <w:lang w:val="en-US"/>
        </w:rPr>
        <w:t xml:space="preserve">module </w:t>
      </w:r>
      <w:r w:rsidRPr="00DE1B49">
        <w:rPr>
          <w:lang w:val="en-US"/>
        </w:rPr>
        <w:t>adds category annotation to an input CAS, based on an i</w:t>
      </w:r>
      <w:r w:rsidRPr="00DE1B49">
        <w:rPr>
          <w:lang w:val="en-US"/>
        </w:rPr>
        <w:t>n</w:t>
      </w:r>
      <w:r w:rsidRPr="00DE1B49">
        <w:rPr>
          <w:lang w:val="en-US"/>
        </w:rPr>
        <w:t xml:space="preserve">put set of </w:t>
      </w:r>
      <w:proofErr w:type="spellStart"/>
      <w:r w:rsidRPr="007E7ED7">
        <w:rPr>
          <w:i/>
          <w:lang w:val="en-US"/>
        </w:rPr>
        <w:t>NodeMatch</w:t>
      </w:r>
      <w:r w:rsidRPr="00DE1B49">
        <w:rPr>
          <w:lang w:val="en-US"/>
        </w:rPr>
        <w:t>-es</w:t>
      </w:r>
      <w:proofErr w:type="spellEnd"/>
      <w:r w:rsidRPr="00DE1B49">
        <w:rPr>
          <w:lang w:val="en-US"/>
        </w:rPr>
        <w:t xml:space="preserve">. This requires the combination of category information in the </w:t>
      </w:r>
      <w:proofErr w:type="spellStart"/>
      <w:r w:rsidRPr="007E7ED7">
        <w:rPr>
          <w:i/>
          <w:lang w:val="en-US"/>
        </w:rPr>
        <w:t>NodeMatch</w:t>
      </w:r>
      <w:r w:rsidRPr="00DE1B49">
        <w:rPr>
          <w:lang w:val="en-US"/>
        </w:rPr>
        <w:t>-es</w:t>
      </w:r>
      <w:proofErr w:type="spellEnd"/>
      <w:r w:rsidRPr="00DE1B49">
        <w:rPr>
          <w:lang w:val="en-US"/>
        </w:rPr>
        <w:t xml:space="preserve"> to category confidence scores. Each </w:t>
      </w:r>
      <w:proofErr w:type="spellStart"/>
      <w:r w:rsidRPr="007E7ED7">
        <w:rPr>
          <w:i/>
          <w:lang w:val="en-US"/>
        </w:rPr>
        <w:t>NodeMatch</w:t>
      </w:r>
      <w:proofErr w:type="spellEnd"/>
      <w:r w:rsidRPr="00DE1B49">
        <w:rPr>
          <w:lang w:val="en-US"/>
        </w:rPr>
        <w:t xml:space="preserve"> in the input set of </w:t>
      </w:r>
      <w:proofErr w:type="spellStart"/>
      <w:r w:rsidRPr="007E7ED7">
        <w:rPr>
          <w:i/>
          <w:lang w:val="en-US"/>
        </w:rPr>
        <w:t>Nod</w:t>
      </w:r>
      <w:r w:rsidRPr="007E7ED7">
        <w:rPr>
          <w:i/>
          <w:lang w:val="en-US"/>
        </w:rPr>
        <w:t>e</w:t>
      </w:r>
      <w:r w:rsidRPr="007E7ED7">
        <w:rPr>
          <w:i/>
          <w:lang w:val="en-US"/>
        </w:rPr>
        <w:t>Match</w:t>
      </w:r>
      <w:r w:rsidRPr="00DE1B49">
        <w:rPr>
          <w:lang w:val="en-US"/>
        </w:rPr>
        <w:t>-es</w:t>
      </w:r>
      <w:proofErr w:type="spellEnd"/>
      <w:r w:rsidRPr="00DE1B49">
        <w:rPr>
          <w:lang w:val="en-US"/>
        </w:rPr>
        <w:t xml:space="preserve"> holds exactly one </w:t>
      </w:r>
      <w:r w:rsidRPr="007E7ED7">
        <w:rPr>
          <w:i/>
          <w:lang w:val="en-US"/>
        </w:rPr>
        <w:t>EntailmentUnitMention</w:t>
      </w:r>
      <w:r w:rsidRPr="00DE1B49">
        <w:rPr>
          <w:lang w:val="en-US"/>
        </w:rPr>
        <w:t xml:space="preserve"> </w:t>
      </w:r>
      <w:r w:rsidRPr="007E7ED7">
        <w:rPr>
          <w:i/>
          <w:lang w:val="en-US"/>
        </w:rPr>
        <w:t>M</w:t>
      </w:r>
      <w:r w:rsidRPr="00DE1B49">
        <w:rPr>
          <w:lang w:val="en-US"/>
        </w:rPr>
        <w:t xml:space="preserve"> (found in the input CAS), which is associated to a list of </w:t>
      </w:r>
      <w:proofErr w:type="spellStart"/>
      <w:r w:rsidRPr="007E7ED7">
        <w:rPr>
          <w:i/>
          <w:lang w:val="en-US"/>
        </w:rPr>
        <w:t>PerNodeScore</w:t>
      </w:r>
      <w:proofErr w:type="spellEnd"/>
      <w:r w:rsidRPr="00DE1B49">
        <w:rPr>
          <w:lang w:val="en-US"/>
        </w:rPr>
        <w:t xml:space="preserve">-s </w:t>
      </w:r>
      <w:r w:rsidRPr="007E7ED7">
        <w:rPr>
          <w:i/>
          <w:lang w:val="en-US"/>
        </w:rPr>
        <w:t>P</w:t>
      </w:r>
      <w:r w:rsidRPr="00DE1B49">
        <w:rPr>
          <w:lang w:val="en-US"/>
        </w:rPr>
        <w:t xml:space="preserve">. Each </w:t>
      </w:r>
      <w:proofErr w:type="spellStart"/>
      <w:r w:rsidRPr="007E7ED7">
        <w:rPr>
          <w:i/>
          <w:lang w:val="en-US"/>
        </w:rPr>
        <w:t>PerNodeScore</w:t>
      </w:r>
      <w:proofErr w:type="spellEnd"/>
      <w:r w:rsidRPr="00DE1B49">
        <w:rPr>
          <w:lang w:val="en-US"/>
        </w:rPr>
        <w:t xml:space="preserve"> in </w:t>
      </w:r>
      <w:r w:rsidRPr="007E7ED7">
        <w:rPr>
          <w:i/>
          <w:lang w:val="en-US"/>
        </w:rPr>
        <w:t>P</w:t>
      </w:r>
      <w:r w:rsidRPr="00DE1B49">
        <w:rPr>
          <w:lang w:val="en-US"/>
        </w:rPr>
        <w:t xml:space="preserve"> refers to a tuple of an </w:t>
      </w:r>
      <w:r w:rsidRPr="007E7ED7">
        <w:rPr>
          <w:i/>
          <w:lang w:val="en-US"/>
        </w:rPr>
        <w:t>E</w:t>
      </w:r>
      <w:r w:rsidRPr="007E7ED7">
        <w:rPr>
          <w:i/>
          <w:lang w:val="en-US"/>
        </w:rPr>
        <w:t>n</w:t>
      </w:r>
      <w:r w:rsidRPr="007E7ED7">
        <w:rPr>
          <w:i/>
          <w:lang w:val="en-US"/>
        </w:rPr>
        <w:t>tailmentUnit</w:t>
      </w:r>
      <w:r w:rsidRPr="00DE1B49">
        <w:rPr>
          <w:lang w:val="en-US"/>
        </w:rPr>
        <w:t xml:space="preserve"> </w:t>
      </w:r>
      <w:r w:rsidRPr="007E7ED7">
        <w:rPr>
          <w:i/>
          <w:lang w:val="en-US"/>
        </w:rPr>
        <w:t>E</w:t>
      </w:r>
      <w:r w:rsidRPr="00DE1B49">
        <w:rPr>
          <w:lang w:val="en-US"/>
        </w:rPr>
        <w:t xml:space="preserve"> (a node in a raw entailment graph) and a confidence score </w:t>
      </w:r>
      <w:r w:rsidR="00DE0473" w:rsidRPr="007E7ED7">
        <w:rPr>
          <w:i/>
          <w:lang w:val="en-US"/>
        </w:rPr>
        <w:t>p</w:t>
      </w:r>
      <w:r w:rsidR="00DE0473" w:rsidRPr="00DE1B49">
        <w:rPr>
          <w:lang w:val="en-US"/>
        </w:rPr>
        <w:t xml:space="preserve"> </w:t>
      </w:r>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r w:rsidRPr="00DE1B49">
        <w:rPr>
          <w:lang w:val="en-US"/>
        </w:rPr>
        <w:t>.</w:t>
      </w:r>
    </w:p>
    <w:p w:rsidR="0087709E" w:rsidRPr="00DE1B49" w:rsidRDefault="0087709E" w:rsidP="0087709E">
      <w:pPr>
        <w:rPr>
          <w:lang w:val="en-US"/>
        </w:rPr>
      </w:pPr>
      <w:r w:rsidRPr="00DE1B49">
        <w:rPr>
          <w:lang w:val="en-US"/>
        </w:rPr>
        <w:t xml:space="preserve"> </w:t>
      </w:r>
    </w:p>
    <w:p w:rsidR="0087709E" w:rsidRPr="00DE1B49" w:rsidRDefault="0087709E" w:rsidP="0087709E">
      <w:pPr>
        <w:rPr>
          <w:lang w:val="en-US"/>
        </w:rPr>
      </w:pPr>
      <w:r w:rsidRPr="00DE1B49">
        <w:rPr>
          <w:lang w:val="en-US"/>
        </w:rPr>
        <w:t xml:space="preserve">In this implementation of the </w:t>
      </w:r>
      <w:proofErr w:type="spellStart"/>
      <w:r w:rsidRPr="00DE1B49">
        <w:rPr>
          <w:lang w:val="en-US"/>
        </w:rPr>
        <w:t>CategoryAnnotator</w:t>
      </w:r>
      <w:proofErr w:type="spellEnd"/>
      <w:r w:rsidRPr="00DE1B49">
        <w:rPr>
          <w:lang w:val="en-US"/>
        </w:rPr>
        <w:t xml:space="preserve"> module, category confidence scores are computed in the following way:</w:t>
      </w:r>
    </w:p>
    <w:p w:rsidR="0087709E" w:rsidRPr="00DE1B49" w:rsidRDefault="0087709E" w:rsidP="0087709E">
      <w:pPr>
        <w:rPr>
          <w:lang w:val="en-US"/>
        </w:rPr>
      </w:pPr>
      <w:r w:rsidRPr="00DE1B49">
        <w:rPr>
          <w:lang w:val="en-US"/>
        </w:rPr>
        <w:t xml:space="preserve"> </w:t>
      </w:r>
    </w:p>
    <w:p w:rsidR="0087709E" w:rsidRPr="00DE1B49" w:rsidRDefault="0087709E" w:rsidP="0087709E">
      <w:pPr>
        <w:rPr>
          <w:lang w:val="en-US"/>
        </w:rPr>
      </w:pPr>
      <w:r w:rsidRPr="00DE1B49">
        <w:rPr>
          <w:lang w:val="en-US"/>
        </w:rPr>
        <w:t xml:space="preserve">For each </w:t>
      </w:r>
      <w:r w:rsidRPr="007E7ED7">
        <w:rPr>
          <w:i/>
          <w:lang w:val="en-US"/>
        </w:rPr>
        <w:t>P</w:t>
      </w:r>
      <w:r w:rsidRPr="00DE1B49">
        <w:rPr>
          <w:lang w:val="en-US"/>
        </w:rPr>
        <w:t xml:space="preserve">, we first collect the category distribution on the node by retrieving the category of each of the </w:t>
      </w:r>
      <w:r w:rsidRPr="005925E0">
        <w:rPr>
          <w:i/>
          <w:lang w:val="en-US"/>
        </w:rPr>
        <w:t>m</w:t>
      </w:r>
      <w:r w:rsidRPr="00DE1B49">
        <w:rPr>
          <w:lang w:val="en-US"/>
        </w:rPr>
        <w:t xml:space="preserve"> mentions associated to </w:t>
      </w:r>
      <w:r w:rsidRPr="007E7ED7">
        <w:rPr>
          <w:i/>
          <w:lang w:val="en-US"/>
        </w:rPr>
        <w:t>P</w:t>
      </w:r>
      <w:r w:rsidRPr="00DE1B49">
        <w:rPr>
          <w:lang w:val="en-US"/>
        </w:rPr>
        <w:t xml:space="preserve"> and storing the sum of occurrences of this category. Let's refer to the category as </w:t>
      </w:r>
      <w:r w:rsidRPr="007E7ED7">
        <w:rPr>
          <w:i/>
          <w:lang w:val="en-US"/>
        </w:rPr>
        <w:t>c</w:t>
      </w:r>
      <w:r w:rsidRPr="00DE1B49">
        <w:rPr>
          <w:lang w:val="en-US"/>
        </w:rPr>
        <w:t xml:space="preserve">, </w:t>
      </w:r>
      <w:r w:rsidR="00572E16">
        <w:rPr>
          <w:lang w:val="en-US"/>
        </w:rPr>
        <w:t xml:space="preserve">and to </w:t>
      </w:r>
      <w:r w:rsidRPr="00DE1B49">
        <w:rPr>
          <w:lang w:val="en-US"/>
        </w:rPr>
        <w:t xml:space="preserve">the sum as </w:t>
      </w:r>
      <w:r w:rsidRPr="007E7ED7">
        <w:rPr>
          <w:i/>
          <w:lang w:val="en-US"/>
        </w:rPr>
        <w:t>sum(c)</w:t>
      </w:r>
      <w:r w:rsidRPr="00DE1B49">
        <w:rPr>
          <w:lang w:val="en-US"/>
        </w:rPr>
        <w:t xml:space="preserve">. </w:t>
      </w:r>
    </w:p>
    <w:p w:rsidR="0087709E" w:rsidRPr="00DE1B49" w:rsidRDefault="0087709E" w:rsidP="0087709E">
      <w:pPr>
        <w:rPr>
          <w:lang w:val="en-US"/>
        </w:rPr>
      </w:pPr>
      <w:r w:rsidRPr="00DE1B49">
        <w:rPr>
          <w:lang w:val="en-US"/>
        </w:rPr>
        <w:t xml:space="preserve"> </w:t>
      </w:r>
    </w:p>
    <w:p w:rsidR="0087709E" w:rsidRPr="00DE1B49" w:rsidRDefault="0087709E" w:rsidP="0087709E">
      <w:pPr>
        <w:rPr>
          <w:lang w:val="en-US"/>
        </w:rPr>
      </w:pPr>
      <w:r w:rsidRPr="00DE1B49">
        <w:rPr>
          <w:lang w:val="en-US"/>
        </w:rPr>
        <w:t xml:space="preserve">In </w:t>
      </w:r>
      <w:r w:rsidR="00572E16">
        <w:rPr>
          <w:lang w:val="en-US"/>
        </w:rPr>
        <w:t>the</w:t>
      </w:r>
      <w:r w:rsidR="00572E16" w:rsidRPr="00DE1B49">
        <w:rPr>
          <w:lang w:val="en-US"/>
        </w:rPr>
        <w:t xml:space="preserve"> </w:t>
      </w:r>
      <w:r w:rsidRPr="00DE1B49">
        <w:rPr>
          <w:lang w:val="en-US"/>
        </w:rPr>
        <w:t xml:space="preserve">second step, we compute a score </w:t>
      </w:r>
      <w:r w:rsidRPr="007E7ED7">
        <w:rPr>
          <w:i/>
          <w:lang w:val="en-US"/>
        </w:rPr>
        <w:t>s(c)</w:t>
      </w:r>
      <w:r w:rsidRPr="00DE1B49">
        <w:rPr>
          <w:lang w:val="en-US"/>
        </w:rPr>
        <w:t xml:space="preserve"> for each category occurring on the node using the following formula:</w:t>
      </w:r>
    </w:p>
    <w:p w:rsidR="0087709E" w:rsidRPr="00DE1B49" w:rsidRDefault="0087709E" w:rsidP="0087709E">
      <w:pPr>
        <w:rPr>
          <w:lang w:val="en-US"/>
        </w:rPr>
      </w:pPr>
      <w:r w:rsidRPr="00DE1B49">
        <w:rPr>
          <w:lang w:val="en-US"/>
        </w:rPr>
        <w:t xml:space="preserve"> </w:t>
      </w:r>
    </w:p>
    <w:p w:rsidR="0087709E" w:rsidRPr="007E7ED7" w:rsidRDefault="0087709E" w:rsidP="007E7ED7">
      <w:pPr>
        <w:ind w:left="1440" w:firstLine="720"/>
        <w:rPr>
          <w:i/>
          <w:lang w:val="en-US"/>
        </w:rPr>
      </w:pPr>
      <w:proofErr w:type="gramStart"/>
      <w:r w:rsidRPr="007E7ED7">
        <w:rPr>
          <w:i/>
          <w:lang w:val="en-US"/>
        </w:rPr>
        <w:t>s(</w:t>
      </w:r>
      <w:proofErr w:type="gramEnd"/>
      <w:r w:rsidRPr="007E7ED7">
        <w:rPr>
          <w:i/>
          <w:lang w:val="en-US"/>
        </w:rPr>
        <w:t xml:space="preserve">c) = </w:t>
      </w:r>
      <w:r w:rsidR="00DE0473" w:rsidRPr="007E7ED7">
        <w:rPr>
          <w:i/>
          <w:lang w:val="en-US"/>
        </w:rPr>
        <w:t xml:space="preserve">p </w:t>
      </w:r>
      <w:r w:rsidRPr="007E7ED7">
        <w:rPr>
          <w:i/>
          <w:lang w:val="en-US"/>
        </w:rPr>
        <w:t>* sum(c) / m</w:t>
      </w:r>
    </w:p>
    <w:p w:rsidR="0087709E" w:rsidRPr="00DE1B49" w:rsidRDefault="0087709E" w:rsidP="0087709E">
      <w:pPr>
        <w:rPr>
          <w:lang w:val="en-US"/>
        </w:rPr>
      </w:pPr>
      <w:r w:rsidRPr="00DE1B49">
        <w:rPr>
          <w:lang w:val="en-US"/>
        </w:rPr>
        <w:t xml:space="preserve"> </w:t>
      </w:r>
    </w:p>
    <w:p w:rsidR="0087709E" w:rsidRDefault="0087709E" w:rsidP="0087709E">
      <w:pPr>
        <w:rPr>
          <w:lang w:val="en-US"/>
        </w:rPr>
      </w:pPr>
      <w:r w:rsidRPr="00DE1B49">
        <w:rPr>
          <w:lang w:val="en-US"/>
        </w:rPr>
        <w:t xml:space="preserve">To compute the final category confidence, all scores for a particular category are summed up and, in the end, divided by the total number of </w:t>
      </w:r>
      <w:proofErr w:type="spellStart"/>
      <w:r w:rsidRPr="007E7ED7">
        <w:rPr>
          <w:i/>
          <w:lang w:val="en-US"/>
        </w:rPr>
        <w:t>NodeMatch</w:t>
      </w:r>
      <w:r w:rsidRPr="00DE1B49">
        <w:rPr>
          <w:lang w:val="en-US"/>
        </w:rPr>
        <w:t>-es</w:t>
      </w:r>
      <w:proofErr w:type="spellEnd"/>
      <w:r w:rsidRPr="00DE1B49">
        <w:rPr>
          <w:lang w:val="en-US"/>
        </w:rPr>
        <w:t>.</w:t>
      </w:r>
    </w:p>
    <w:p w:rsidR="00EB71F9" w:rsidRPr="00DE1B49" w:rsidRDefault="00EB71F9" w:rsidP="0087709E">
      <w:pPr>
        <w:rPr>
          <w:lang w:val="en-US"/>
        </w:rPr>
      </w:pPr>
    </w:p>
    <w:p w:rsidR="0087709E" w:rsidRPr="00DE1B49" w:rsidRDefault="0087709E" w:rsidP="0087709E">
      <w:pPr>
        <w:pStyle w:val="Heading2"/>
      </w:pPr>
      <w:bookmarkStart w:id="287" w:name="h.4xafayk7n2bb" w:colFirst="0" w:colLast="0"/>
      <w:bookmarkStart w:id="288" w:name="_Toc360192220"/>
      <w:bookmarkEnd w:id="287"/>
      <w:r w:rsidRPr="00DE1B49">
        <w:t>Implementation of Top Levels</w:t>
      </w:r>
      <w:bookmarkEnd w:id="288"/>
    </w:p>
    <w:p w:rsidR="0087709E" w:rsidRPr="00DE1B49" w:rsidRDefault="0087709E" w:rsidP="00EE162A">
      <w:pPr>
        <w:pStyle w:val="Heading3"/>
      </w:pPr>
      <w:bookmarkStart w:id="289" w:name="h.8bmwhmdkugu3" w:colFirst="0" w:colLast="0"/>
      <w:bookmarkStart w:id="290" w:name="_Toc360192221"/>
      <w:bookmarkEnd w:id="289"/>
      <w:r w:rsidRPr="00DE1B49">
        <w:t xml:space="preserve">Use Case 1: class </w:t>
      </w:r>
      <w:proofErr w:type="spellStart"/>
      <w:r w:rsidRPr="00DE1B49">
        <w:t>UseCaseOneRunnerPrototype</w:t>
      </w:r>
      <w:proofErr w:type="spellEnd"/>
      <w:r w:rsidR="008D6CF9">
        <w:t xml:space="preserve"> (</w:t>
      </w:r>
      <w:proofErr w:type="spellStart"/>
      <w:r w:rsidR="008D6CF9" w:rsidRPr="008D6CF9">
        <w:t>eu</w:t>
      </w:r>
      <w:r w:rsidR="008D6CF9">
        <w:t>.excitementproject.</w:t>
      </w:r>
      <w:r w:rsidR="008D6CF9" w:rsidRPr="008D6CF9">
        <w:t>tl</w:t>
      </w:r>
      <w:r w:rsidR="008D6CF9">
        <w:t>.toplevel.usecaseonerunner</w:t>
      </w:r>
      <w:proofErr w:type="spellEnd"/>
      <w:r w:rsidR="008D6CF9">
        <w:t>)</w:t>
      </w:r>
      <w:bookmarkEnd w:id="290"/>
    </w:p>
    <w:p w:rsidR="0087709E" w:rsidRDefault="0087709E" w:rsidP="0087709E">
      <w:pPr>
        <w:rPr>
          <w:lang w:val="en-US"/>
        </w:rPr>
      </w:pPr>
      <w:r w:rsidRPr="00DE1B49">
        <w:rPr>
          <w:lang w:val="en-US"/>
        </w:rPr>
        <w:t xml:space="preserve">The </w:t>
      </w:r>
      <w:proofErr w:type="spellStart"/>
      <w:r w:rsidRPr="00DE1B49">
        <w:rPr>
          <w:i/>
          <w:lang w:val="en-US"/>
        </w:rPr>
        <w:t>UseCaseOneRunnerPrototype</w:t>
      </w:r>
      <w:proofErr w:type="spellEnd"/>
      <w:r w:rsidRPr="00DE1B49">
        <w:rPr>
          <w:lang w:val="en-US"/>
        </w:rPr>
        <w:t xml:space="preserve"> provides an implementation of the </w:t>
      </w:r>
      <w:proofErr w:type="spellStart"/>
      <w:r w:rsidRPr="00DE1B49">
        <w:rPr>
          <w:i/>
          <w:lang w:val="en-US"/>
        </w:rPr>
        <w:t>UseCaseOneRunner</w:t>
      </w:r>
      <w:proofErr w:type="spellEnd"/>
      <w:r w:rsidRPr="00DE1B49">
        <w:rPr>
          <w:lang w:val="en-US"/>
        </w:rPr>
        <w:t xml:space="preserve"> interface. </w:t>
      </w:r>
      <w:r w:rsidR="00590A96" w:rsidRPr="00DE1B49">
        <w:rPr>
          <w:lang w:val="en-US"/>
        </w:rPr>
        <w:t xml:space="preserve">The interface’s </w:t>
      </w:r>
      <w:proofErr w:type="spellStart"/>
      <w:r w:rsidR="00590A96">
        <w:rPr>
          <w:i/>
          <w:lang w:val="en-US"/>
        </w:rPr>
        <w:t>buildRaw</w:t>
      </w:r>
      <w:r w:rsidR="00590A96" w:rsidRPr="00DE1B49">
        <w:rPr>
          <w:i/>
          <w:lang w:val="en-US"/>
        </w:rPr>
        <w:t>Graph</w:t>
      </w:r>
      <w:proofErr w:type="spellEnd"/>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proofErr w:type="spellStart"/>
      <w:r w:rsidRPr="00DE1B49">
        <w:rPr>
          <w:i/>
          <w:lang w:val="en-US"/>
        </w:rPr>
        <w:t>build</w:t>
      </w:r>
      <w:r w:rsidR="00590A96">
        <w:rPr>
          <w:i/>
          <w:lang w:val="en-US"/>
        </w:rPr>
        <w:t>Collapsed</w:t>
      </w:r>
      <w:r w:rsidRPr="00DE1B49">
        <w:rPr>
          <w:i/>
          <w:lang w:val="en-US"/>
        </w:rPr>
        <w:t>Graph</w:t>
      </w:r>
      <w:proofErr w:type="spellEnd"/>
      <w:r w:rsidRPr="00DE1B49">
        <w:rPr>
          <w:lang w:val="en-US"/>
        </w:rPr>
        <w:t xml:space="preserve"> method</w:t>
      </w:r>
      <w:r w:rsidR="00590A96">
        <w:rPr>
          <w:lang w:val="en-US"/>
        </w:rPr>
        <w:t>s produce</w:t>
      </w:r>
      <w:r w:rsidRPr="00DE1B49">
        <w:rPr>
          <w:lang w:val="en-US"/>
        </w:rPr>
        <w:t xml:space="preserve"> an </w:t>
      </w:r>
      <w:proofErr w:type="spellStart"/>
      <w:r w:rsidRPr="00DE1B49">
        <w:rPr>
          <w:i/>
          <w:lang w:val="en-US"/>
        </w:rPr>
        <w:t>EntailmentGraphCollapsed</w:t>
      </w:r>
      <w:proofErr w:type="spellEnd"/>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 xml:space="preserve">from </w:t>
      </w:r>
      <w:r w:rsidR="005B5B6C">
        <w:rPr>
          <w:lang w:val="en-US"/>
        </w:rPr>
        <w:lastRenderedPageBreak/>
        <w:t>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r w:rsidRPr="00DE1B49">
        <w:rPr>
          <w:lang w:val="en-US"/>
        </w:rPr>
        <w:t>collapsed (merging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proofErr w:type="spellStart"/>
      <w:r w:rsidRPr="003D5D56">
        <w:rPr>
          <w:i/>
        </w:rPr>
        <w:t>UseCaseOneRunnerPrototype</w:t>
      </w:r>
      <w:proofErr w:type="spellEnd"/>
      <w:r>
        <w:t xml:space="preserve">, and are initialized by the </w:t>
      </w:r>
      <w:proofErr w:type="spellStart"/>
      <w:proofErr w:type="gramStart"/>
      <w:r w:rsidRPr="003D5D56">
        <w:rPr>
          <w:i/>
        </w:rPr>
        <w:t>initInterfaces</w:t>
      </w:r>
      <w:proofErr w:type="spellEnd"/>
      <w:r w:rsidRPr="003D5D56">
        <w:rPr>
          <w:i/>
        </w:rPr>
        <w:t>(</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proofErr w:type="spellStart"/>
      <w:r>
        <w:t>LAPAccess</w:t>
      </w:r>
      <w:proofErr w:type="spellEnd"/>
      <w:r>
        <w:t xml:space="preserve"> lap</w:t>
      </w:r>
    </w:p>
    <w:p w:rsidR="00A45917" w:rsidRPr="00A45917" w:rsidRDefault="00A45917" w:rsidP="0087709E">
      <w:pPr>
        <w:pStyle w:val="Normal2"/>
        <w:numPr>
          <w:ilvl w:val="1"/>
          <w:numId w:val="96"/>
        </w:numPr>
        <w:rPr>
          <w:lang w:val="en-US"/>
        </w:rPr>
      </w:pPr>
      <w:proofErr w:type="spellStart"/>
      <w:r>
        <w:t>EDABasic</w:t>
      </w:r>
      <w:proofErr w:type="spellEnd"/>
      <w:r>
        <w:t xml:space="preserve">&lt;?&gt; </w:t>
      </w:r>
      <w:proofErr w:type="spellStart"/>
      <w:r>
        <w:t>eda</w:t>
      </w:r>
      <w:proofErr w:type="spellEnd"/>
    </w:p>
    <w:p w:rsidR="00A45917" w:rsidRPr="00A45917" w:rsidRDefault="00A45917" w:rsidP="0087709E">
      <w:pPr>
        <w:pStyle w:val="Normal2"/>
        <w:numPr>
          <w:ilvl w:val="1"/>
          <w:numId w:val="96"/>
        </w:numPr>
        <w:rPr>
          <w:lang w:val="en-US"/>
        </w:rPr>
      </w:pPr>
      <w:proofErr w:type="spellStart"/>
      <w:r>
        <w:t>FragmentAnnotator</w:t>
      </w:r>
      <w:proofErr w:type="spellEnd"/>
      <w:r>
        <w:t xml:space="preserve"> </w:t>
      </w:r>
      <w:proofErr w:type="spellStart"/>
      <w:r>
        <w:t>fragAnot</w:t>
      </w:r>
      <w:proofErr w:type="spellEnd"/>
    </w:p>
    <w:p w:rsidR="00A45917" w:rsidRPr="00A45917" w:rsidRDefault="00A45917" w:rsidP="0087709E">
      <w:pPr>
        <w:pStyle w:val="Normal2"/>
        <w:numPr>
          <w:ilvl w:val="1"/>
          <w:numId w:val="96"/>
        </w:numPr>
        <w:rPr>
          <w:lang w:val="en-US"/>
        </w:rPr>
      </w:pPr>
      <w:proofErr w:type="spellStart"/>
      <w:r>
        <w:t>ModifierAnnotator</w:t>
      </w:r>
      <w:proofErr w:type="spellEnd"/>
      <w:r>
        <w:t xml:space="preserve"> </w:t>
      </w:r>
      <w:proofErr w:type="spellStart"/>
      <w:r>
        <w:t>modAnot</w:t>
      </w:r>
      <w:proofErr w:type="spellEnd"/>
    </w:p>
    <w:p w:rsidR="00A45917" w:rsidRPr="00A45917" w:rsidRDefault="00A45917" w:rsidP="0087709E">
      <w:pPr>
        <w:pStyle w:val="Normal2"/>
        <w:numPr>
          <w:ilvl w:val="1"/>
          <w:numId w:val="96"/>
        </w:numPr>
        <w:rPr>
          <w:lang w:val="en-US"/>
        </w:rPr>
      </w:pPr>
      <w:proofErr w:type="spellStart"/>
      <w:r>
        <w:t>FragmentGraphGenerator</w:t>
      </w:r>
      <w:proofErr w:type="spellEnd"/>
      <w:r>
        <w:t xml:space="preserve"> </w:t>
      </w:r>
      <w:proofErr w:type="spellStart"/>
      <w:r>
        <w:t>fragGen</w:t>
      </w:r>
      <w:proofErr w:type="spellEnd"/>
    </w:p>
    <w:p w:rsidR="00A45917" w:rsidRPr="00A45917" w:rsidRDefault="00A45917" w:rsidP="0087709E">
      <w:pPr>
        <w:pStyle w:val="Normal2"/>
        <w:numPr>
          <w:ilvl w:val="1"/>
          <w:numId w:val="96"/>
        </w:numPr>
        <w:rPr>
          <w:lang w:val="en-US"/>
        </w:rPr>
      </w:pPr>
      <w:proofErr w:type="spellStart"/>
      <w:r>
        <w:t>GraphMerger</w:t>
      </w:r>
      <w:proofErr w:type="spellEnd"/>
      <w:r>
        <w:t xml:space="preserve"> </w:t>
      </w:r>
      <w:proofErr w:type="spellStart"/>
      <w:r>
        <w:t>graphMerger</w:t>
      </w:r>
      <w:proofErr w:type="spellEnd"/>
    </w:p>
    <w:p w:rsidR="00A45917" w:rsidRPr="00A45917" w:rsidRDefault="00A45917" w:rsidP="0087709E">
      <w:pPr>
        <w:pStyle w:val="Normal2"/>
        <w:numPr>
          <w:ilvl w:val="1"/>
          <w:numId w:val="96"/>
        </w:numPr>
        <w:rPr>
          <w:lang w:val="en-US"/>
        </w:rPr>
      </w:pPr>
      <w:proofErr w:type="spellStart"/>
      <w:r>
        <w:t>CollapsedGraphGenerator</w:t>
      </w:r>
      <w:proofErr w:type="spellEnd"/>
      <w:r>
        <w:t xml:space="preserve"> </w:t>
      </w:r>
      <w:proofErr w:type="spellStart"/>
      <w:r>
        <w:t>collapseGraph</w:t>
      </w:r>
      <w:proofErr w:type="spellEnd"/>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proofErr w:type="spellStart"/>
      <w:r w:rsidRPr="003D5D56">
        <w:rPr>
          <w:i/>
        </w:rPr>
        <w:t>UseCaseOneRunner</w:t>
      </w:r>
      <w:r>
        <w:t>'s</w:t>
      </w:r>
      <w:proofErr w:type="spellEnd"/>
      <w:r>
        <w:t xml:space="preserve"> abstract method, the </w:t>
      </w:r>
      <w:proofErr w:type="spellStart"/>
      <w:r w:rsidRPr="003D5D56">
        <w:rPr>
          <w:i/>
        </w:rPr>
        <w:t>UseCaseOneRu</w:t>
      </w:r>
      <w:r w:rsidRPr="003D5D56">
        <w:rPr>
          <w:i/>
        </w:rPr>
        <w:t>n</w:t>
      </w:r>
      <w:r w:rsidRPr="003D5D56">
        <w:rPr>
          <w:i/>
        </w:rPr>
        <w:t>nerPrototype</w:t>
      </w:r>
      <w:proofErr w:type="spellEnd"/>
      <w:r>
        <w:t xml:space="preserve"> implements the </w:t>
      </w:r>
      <w:proofErr w:type="spellStart"/>
      <w:proofErr w:type="gramStart"/>
      <w:r w:rsidRPr="003D5D56">
        <w:rPr>
          <w:i/>
        </w:rPr>
        <w:t>initInterfaces</w:t>
      </w:r>
      <w:proofErr w:type="spellEnd"/>
      <w:r w:rsidRPr="003D5D56">
        <w:rPr>
          <w:i/>
        </w:rPr>
        <w:t>(</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proofErr w:type="spellStart"/>
      <w:r>
        <w:t>FragmentAnnotator</w:t>
      </w:r>
      <w:proofErr w:type="spellEnd"/>
      <w:r>
        <w:t xml:space="preserve">: </w:t>
      </w:r>
      <w:proofErr w:type="spellStart"/>
      <w:r w:rsidRPr="003D5D56">
        <w:rPr>
          <w:i/>
        </w:rPr>
        <w:t>SentenceAsFragmentAnnotator</w:t>
      </w:r>
      <w:proofErr w:type="spellEnd"/>
      <w:r>
        <w:t xml:space="preserve"> for adding (determined) fragment annotation of the input CAS</w:t>
      </w:r>
    </w:p>
    <w:p w:rsidR="00A45917" w:rsidRPr="00A45917" w:rsidRDefault="00A45917" w:rsidP="00A45917">
      <w:pPr>
        <w:pStyle w:val="Normal2"/>
        <w:numPr>
          <w:ilvl w:val="1"/>
          <w:numId w:val="96"/>
        </w:numPr>
        <w:rPr>
          <w:lang w:val="en-US"/>
        </w:rPr>
      </w:pPr>
      <w:proofErr w:type="spellStart"/>
      <w:r>
        <w:t>ModifierAnnotator</w:t>
      </w:r>
      <w:proofErr w:type="spellEnd"/>
      <w:r>
        <w:t xml:space="preserve">: </w:t>
      </w:r>
      <w:proofErr w:type="spellStart"/>
      <w:r w:rsidRPr="003D5D56">
        <w:rPr>
          <w:i/>
        </w:rPr>
        <w:t>AdvAsModifierAnnotator</w:t>
      </w:r>
      <w:proofErr w:type="spellEnd"/>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proofErr w:type="spellStart"/>
      <w:r>
        <w:t>FragmentGraphGenerator</w:t>
      </w:r>
      <w:proofErr w:type="spellEnd"/>
      <w:r>
        <w:t xml:space="preserve">: </w:t>
      </w:r>
      <w:proofErr w:type="spellStart"/>
      <w:r w:rsidRPr="003D5D56">
        <w:rPr>
          <w:i/>
        </w:rPr>
        <w:t>FragmentGraphGeneratorFromCAS</w:t>
      </w:r>
      <w:proofErr w:type="spellEnd"/>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proofErr w:type="spellStart"/>
      <w:r>
        <w:lastRenderedPageBreak/>
        <w:t>GraphMerger</w:t>
      </w:r>
      <w:proofErr w:type="spellEnd"/>
      <w:r>
        <w:t xml:space="preserve">: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proofErr w:type="spellStart"/>
      <w:r>
        <w:t>CollapsedGraphGenerator</w:t>
      </w:r>
      <w:proofErr w:type="spellEnd"/>
      <w:r>
        <w:t xml:space="preserve">: </w:t>
      </w:r>
      <w:proofErr w:type="spellStart"/>
      <w:r w:rsidRPr="003D5D56">
        <w:rPr>
          <w:i/>
        </w:rPr>
        <w:t>SimpleCollapsedGraphGenerator</w:t>
      </w:r>
      <w:proofErr w:type="spellEnd"/>
      <w:r>
        <w:t xml:space="preserve"> to build an </w:t>
      </w:r>
      <w:proofErr w:type="spellStart"/>
      <w:r w:rsidRPr="003D5D56">
        <w:rPr>
          <w:i/>
        </w:rPr>
        <w:t>E</w:t>
      </w:r>
      <w:r w:rsidRPr="003D5D56">
        <w:rPr>
          <w:i/>
        </w:rPr>
        <w:t>n</w:t>
      </w:r>
      <w:r w:rsidRPr="003D5D56">
        <w:rPr>
          <w:i/>
        </w:rPr>
        <w:t>tailmentGraphCollapsed</w:t>
      </w:r>
      <w:proofErr w:type="spellEnd"/>
      <w:r>
        <w:t xml:space="preserve"> from an </w:t>
      </w:r>
      <w:proofErr w:type="spellStart"/>
      <w:r w:rsidRPr="003D5D56">
        <w:rPr>
          <w:i/>
        </w:rPr>
        <w:t>EntailmentGraphRaw</w:t>
      </w:r>
      <w:proofErr w:type="spellEnd"/>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EE162A">
      <w:pPr>
        <w:pStyle w:val="Heading3"/>
      </w:pPr>
      <w:bookmarkStart w:id="291" w:name="h.t7zdw4dl1bgy" w:colFirst="0" w:colLast="0"/>
      <w:bookmarkStart w:id="292" w:name="_Toc360192222"/>
      <w:bookmarkEnd w:id="291"/>
      <w:r w:rsidRPr="00DE1B49">
        <w:t xml:space="preserve">Use Case 2: class </w:t>
      </w:r>
      <w:proofErr w:type="spellStart"/>
      <w:proofErr w:type="gramStart"/>
      <w:r w:rsidRPr="00DE1B49">
        <w:t>UseCaseTwoRunnerPrototype</w:t>
      </w:r>
      <w:proofErr w:type="spellEnd"/>
      <w:r w:rsidRPr="00DE1B49">
        <w:t xml:space="preserve"> </w:t>
      </w:r>
      <w:r w:rsidR="008D6CF9">
        <w:t xml:space="preserve"> (</w:t>
      </w:r>
      <w:proofErr w:type="spellStart"/>
      <w:proofErr w:type="gramEnd"/>
      <w:r w:rsidR="008D6CF9" w:rsidRPr="008D6CF9">
        <w:t>eu</w:t>
      </w:r>
      <w:r w:rsidR="008D6CF9">
        <w:t>.excitementproject.</w:t>
      </w:r>
      <w:r w:rsidR="008D6CF9" w:rsidRPr="008D6CF9">
        <w:t>tl</w:t>
      </w:r>
      <w:r w:rsidR="008D6CF9">
        <w:t>.toplevel.usecaseonerunner</w:t>
      </w:r>
      <w:proofErr w:type="spellEnd"/>
      <w:r w:rsidR="008D6CF9">
        <w:t>)</w:t>
      </w:r>
      <w:bookmarkEnd w:id="292"/>
    </w:p>
    <w:p w:rsidR="0087709E" w:rsidRPr="00DE1B49" w:rsidRDefault="0087709E" w:rsidP="0087709E">
      <w:pPr>
        <w:rPr>
          <w:lang w:val="en-US"/>
        </w:rPr>
      </w:pPr>
      <w:r w:rsidRPr="00DE1B49">
        <w:rPr>
          <w:rFonts w:eastAsia="Arial" w:cs="Arial"/>
          <w:lang w:val="en-US"/>
        </w:rPr>
        <w:t xml:space="preserve">The </w:t>
      </w:r>
      <w:proofErr w:type="spellStart"/>
      <w:r w:rsidRPr="00DE1B49">
        <w:rPr>
          <w:rFonts w:eastAsia="Arial" w:cs="Arial"/>
          <w:lang w:val="en-US"/>
        </w:rPr>
        <w:t>UseCaseTwoRunnerPrototype</w:t>
      </w:r>
      <w:proofErr w:type="spellEnd"/>
      <w:r w:rsidRPr="00DE1B49">
        <w:rPr>
          <w:rFonts w:eastAsia="Arial" w:cs="Arial"/>
          <w:lang w:val="en-US"/>
        </w:rPr>
        <w:t xml:space="preserve"> provides an implementation of the </w:t>
      </w:r>
      <w:proofErr w:type="spellStart"/>
      <w:r w:rsidRPr="00DE1B49">
        <w:rPr>
          <w:rFonts w:eastAsia="Arial" w:cs="Arial"/>
          <w:i/>
          <w:lang w:val="en-US"/>
        </w:rPr>
        <w:t>UseCaseTwoRunner</w:t>
      </w:r>
      <w:proofErr w:type="spellEnd"/>
      <w:r w:rsidRPr="00DE1B49">
        <w:rPr>
          <w:rFonts w:eastAsia="Arial" w:cs="Arial"/>
          <w:i/>
          <w:lang w:val="en-US"/>
        </w:rPr>
        <w:t xml:space="preserve"> </w:t>
      </w:r>
      <w:r w:rsidRPr="00DE1B49">
        <w:rPr>
          <w:rFonts w:eastAsia="Arial" w:cs="Arial"/>
          <w:lang w:val="en-US"/>
        </w:rPr>
        <w:t xml:space="preserve">interface, which has one interface method </w:t>
      </w:r>
      <w:proofErr w:type="spellStart"/>
      <w:proofErr w:type="gramStart"/>
      <w:r w:rsidRPr="00DE1B49">
        <w:rPr>
          <w:i/>
          <w:lang w:val="en-US"/>
        </w:rPr>
        <w:t>annotateCategories</w:t>
      </w:r>
      <w:proofErr w:type="spellEnd"/>
      <w:r w:rsidRPr="00DE1B49">
        <w:rPr>
          <w:i/>
          <w:lang w:val="en-US"/>
        </w:rPr>
        <w:t>(</w:t>
      </w:r>
      <w:proofErr w:type="spellStart"/>
      <w:proofErr w:type="gramEnd"/>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xml:space="preserve">, </w:t>
      </w:r>
      <w:proofErr w:type="spellStart"/>
      <w:r w:rsidRPr="00DE1B49">
        <w:rPr>
          <w:i/>
          <w:lang w:val="en-US"/>
        </w:rPr>
        <w:t>EntailmentGr</w:t>
      </w:r>
      <w:r w:rsidRPr="00DE1B49">
        <w:rPr>
          <w:i/>
          <w:lang w:val="en-US"/>
        </w:rPr>
        <w:t>a</w:t>
      </w:r>
      <w:r w:rsidRPr="00DE1B49">
        <w:rPr>
          <w:i/>
          <w:lang w:val="en-US"/>
        </w:rPr>
        <w:t>phRaw</w:t>
      </w:r>
      <w:proofErr w:type="spellEnd"/>
      <w:r w:rsidRPr="00DE1B49">
        <w:rPr>
          <w:i/>
          <w:lang w:val="en-US"/>
        </w:rPr>
        <w:t xml:space="preserve">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proofErr w:type="spellStart"/>
      <w:r w:rsidRPr="00DE1B49">
        <w:rPr>
          <w:lang w:val="en-US"/>
        </w:rPr>
        <w:t>SentenceAsFragmentAnnotator</w:t>
      </w:r>
      <w:proofErr w:type="spellEnd"/>
      <w:r w:rsidRPr="00DE1B49">
        <w:rPr>
          <w:lang w:val="en-US"/>
        </w:rPr>
        <w:t>: This module adds fragment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AdvAsModifierAnnotator</w:t>
      </w:r>
      <w:proofErr w:type="spellEnd"/>
      <w:r w:rsidRPr="00DE1B49">
        <w:rPr>
          <w:lang w:val="en-US"/>
        </w:rPr>
        <w:t>: This module adds modifier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FragmentGraphGeneratorFromCAS</w:t>
      </w:r>
      <w:proofErr w:type="spellEnd"/>
      <w:r w:rsidRPr="00DE1B49">
        <w:rPr>
          <w:lang w:val="en-US"/>
        </w:rPr>
        <w:t>: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proofErr w:type="spellStart"/>
      <w:r w:rsidRPr="00DE1B49">
        <w:rPr>
          <w:lang w:val="en-US"/>
        </w:rPr>
        <w:t>NodeMatcherLongestOnly</w:t>
      </w:r>
      <w:proofErr w:type="spellEnd"/>
      <w:r w:rsidRPr="00DE1B49">
        <w:rPr>
          <w:lang w:val="en-US"/>
        </w:rPr>
        <w:t xml:space="preserve">: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proofErr w:type="spellStart"/>
      <w:r w:rsidRPr="00DE1B49">
        <w:rPr>
          <w:lang w:val="en-US"/>
        </w:rPr>
        <w:t>CategoryAnnotatorAllCats</w:t>
      </w:r>
      <w:proofErr w:type="spellEnd"/>
      <w:r w:rsidRPr="00DE1B49">
        <w:rPr>
          <w:lang w:val="en-US"/>
        </w:rPr>
        <w:t xml:space="preserve">: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Heading2"/>
      </w:pPr>
      <w:bookmarkStart w:id="293" w:name="h.8yd8ip6ylx0z" w:colFirst="0" w:colLast="0"/>
      <w:bookmarkStart w:id="294" w:name="_Toc360192223"/>
      <w:bookmarkEnd w:id="293"/>
      <w:r w:rsidRPr="00DE1B49">
        <w:t xml:space="preserve">Implementation of Data </w:t>
      </w:r>
      <w:r w:rsidR="00D3367F">
        <w:t>Readers, and O</w:t>
      </w:r>
      <w:r w:rsidRPr="00DE1B49">
        <w:t xml:space="preserve">ther </w:t>
      </w:r>
      <w:r w:rsidR="00D3367F">
        <w:t>U</w:t>
      </w:r>
      <w:r w:rsidRPr="00DE1B49">
        <w:t>tilities</w:t>
      </w:r>
      <w:bookmarkEnd w:id="294"/>
      <w:r w:rsidRPr="00DE1B49">
        <w:t xml:space="preserve"> </w:t>
      </w:r>
    </w:p>
    <w:p w:rsidR="0087709E" w:rsidRPr="00DE1B49" w:rsidRDefault="008D6CF9" w:rsidP="00EE162A">
      <w:pPr>
        <w:pStyle w:val="Heading3"/>
      </w:pPr>
      <w:bookmarkStart w:id="295" w:name="h.q0mj66u79nja" w:colFirst="0" w:colLast="0"/>
      <w:bookmarkStart w:id="296" w:name="_Toc360192224"/>
      <w:bookmarkEnd w:id="295"/>
      <w:proofErr w:type="gramStart"/>
      <w:r>
        <w:t>class</w:t>
      </w:r>
      <w:proofErr w:type="gramEnd"/>
      <w:r>
        <w:t xml:space="preserve"> </w:t>
      </w:r>
      <w:proofErr w:type="spellStart"/>
      <w:r>
        <w:t>CASUtils</w:t>
      </w:r>
      <w:proofErr w:type="spellEnd"/>
      <w:r>
        <w:t xml:space="preserve"> (</w:t>
      </w:r>
      <w:proofErr w:type="spellStart"/>
      <w:r w:rsidR="0087709E" w:rsidRPr="00DE1B49">
        <w:t>eu.excitementproject.tl.laputils</w:t>
      </w:r>
      <w:proofErr w:type="spellEnd"/>
      <w:r w:rsidR="0087709E" w:rsidRPr="00DE1B49">
        <w:t>)</w:t>
      </w:r>
      <w:bookmarkEnd w:id="296"/>
    </w:p>
    <w:p w:rsidR="0087709E" w:rsidRPr="00DE1B49" w:rsidRDefault="0087709E" w:rsidP="0087709E">
      <w:pPr>
        <w:rPr>
          <w:lang w:val="en-US"/>
        </w:rPr>
      </w:pPr>
      <w:proofErr w:type="spellStart"/>
      <w:r w:rsidRPr="00DE1B49">
        <w:rPr>
          <w:lang w:val="en-US"/>
        </w:rPr>
        <w:t>CASUtils</w:t>
      </w:r>
      <w:proofErr w:type="spellEnd"/>
      <w:r w:rsidRPr="00DE1B49">
        <w:rPr>
          <w:lang w:val="en-US"/>
        </w:rPr>
        <w:t xml:space="preserve"> is a class that contains a set of public methods. All of them are utility functions th</w:t>
      </w:r>
      <w:r w:rsidR="008C343A">
        <w:rPr>
          <w:lang w:val="en-US"/>
        </w:rPr>
        <w:t>at are</w:t>
      </w:r>
      <w:r w:rsidRPr="00DE1B49">
        <w:rPr>
          <w:lang w:val="en-US"/>
        </w:rPr>
        <w:t xml:space="preserve"> related to accessing CAS (</w:t>
      </w:r>
      <w:proofErr w:type="spellStart"/>
      <w:r w:rsidRPr="00DE1B49">
        <w:rPr>
          <w:lang w:val="en-US"/>
        </w:rPr>
        <w:t>JCas</w:t>
      </w:r>
      <w:proofErr w:type="spellEnd"/>
      <w:r w:rsidRPr="00DE1B49">
        <w:rPr>
          <w:lang w:val="en-US"/>
        </w:rPr>
        <w:t xml:space="preserve">)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proofErr w:type="spellStart"/>
      <w:r w:rsidRPr="00DE1B49">
        <w:rPr>
          <w:i/>
          <w:lang w:val="en-US"/>
        </w:rPr>
        <w:t>JCas</w:t>
      </w:r>
      <w:proofErr w:type="spellEnd"/>
      <w:r w:rsidRPr="00DE1B49">
        <w:rPr>
          <w:i/>
          <w:lang w:val="en-US"/>
        </w:rPr>
        <w:t xml:space="preserve"> </w:t>
      </w:r>
      <w:proofErr w:type="spellStart"/>
      <w:proofErr w:type="gramStart"/>
      <w:r w:rsidRPr="00DE1B49">
        <w:rPr>
          <w:i/>
          <w:lang w:val="en-US"/>
        </w:rPr>
        <w:t>createNewInputCAS</w:t>
      </w:r>
      <w:proofErr w:type="spellEnd"/>
      <w:r w:rsidRPr="00DE1B49">
        <w:rPr>
          <w:i/>
          <w:lang w:val="en-US"/>
        </w:rPr>
        <w:t>(</w:t>
      </w:r>
      <w:proofErr w:type="gramEnd"/>
      <w:r w:rsidRPr="00DE1B49">
        <w:rPr>
          <w:i/>
          <w:lang w:val="en-US"/>
        </w:rPr>
        <w:t>)</w:t>
      </w:r>
      <w:r w:rsidRPr="00DE1B49">
        <w:rPr>
          <w:lang w:val="en-US"/>
        </w:rPr>
        <w:t xml:space="preserve">: this is the preferred method of generating a new </w:t>
      </w:r>
      <w:proofErr w:type="spellStart"/>
      <w:r w:rsidRPr="00DE1B49">
        <w:rPr>
          <w:lang w:val="en-US"/>
        </w:rPr>
        <w:t>JCas</w:t>
      </w:r>
      <w:proofErr w:type="spellEnd"/>
      <w:r w:rsidRPr="00DE1B49">
        <w:rPr>
          <w:lang w:val="en-US"/>
        </w:rPr>
        <w:t xml:space="preserve">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serializeToXmi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serializes the </w:t>
      </w:r>
      <w:proofErr w:type="spellStart"/>
      <w:r w:rsidRPr="00DE1B49">
        <w:rPr>
          <w:lang w:val="en-US"/>
        </w:rPr>
        <w:t>JCas</w:t>
      </w:r>
      <w:proofErr w:type="spellEnd"/>
      <w:r w:rsidRPr="00DE1B49">
        <w:rPr>
          <w:lang w:val="en-US"/>
        </w:rPr>
        <w:t xml:space="preserve">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deserializeFromXmi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reads an XMI file and fills the content of the </w:t>
      </w:r>
      <w:proofErr w:type="spellStart"/>
      <w:r w:rsidRPr="00DE1B49">
        <w:rPr>
          <w:lang w:val="en-US"/>
        </w:rPr>
        <w:t>JCas</w:t>
      </w:r>
      <w:proofErr w:type="spellEnd"/>
      <w:r w:rsidRPr="00DE1B49">
        <w:rPr>
          <w:lang w:val="en-US"/>
        </w:rPr>
        <w:t xml:space="preserve"> with it. </w:t>
      </w:r>
    </w:p>
    <w:p w:rsidR="0087709E" w:rsidRPr="00541D00" w:rsidRDefault="0087709E" w:rsidP="00675094">
      <w:pPr>
        <w:numPr>
          <w:ilvl w:val="0"/>
          <w:numId w:val="37"/>
        </w:numPr>
        <w:spacing w:line="276" w:lineRule="auto"/>
        <w:ind w:hanging="359"/>
      </w:pPr>
      <w:proofErr w:type="spellStart"/>
      <w:proofErr w:type="gramStart"/>
      <w:r w:rsidRPr="008C343A">
        <w:rPr>
          <w:i/>
          <w:lang w:val="en-US"/>
        </w:rPr>
        <w:lastRenderedPageBreak/>
        <w:t>annotateOneAssumedFragment</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annotateOneDeterminedFra</w:t>
      </w:r>
      <w:r w:rsidRPr="008C343A">
        <w:rPr>
          <w:i/>
          <w:lang w:val="en-US"/>
        </w:rPr>
        <w:t>g</w:t>
      </w:r>
      <w:r w:rsidRPr="008C343A">
        <w:rPr>
          <w:i/>
          <w:lang w:val="en-US"/>
        </w:rPr>
        <w:t>ment</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proofErr w:type="spellStart"/>
      <w:r w:rsidR="00541D00" w:rsidRPr="00541D00">
        <w:rPr>
          <w:i/>
        </w:rPr>
        <w:t>assum</w:t>
      </w:r>
      <w:r w:rsidRPr="00541D00">
        <w:rPr>
          <w:i/>
        </w:rPr>
        <w:t>edFragment</w:t>
      </w:r>
      <w:proofErr w:type="spellEnd"/>
      <w:r w:rsidRPr="00541D00">
        <w:t xml:space="preserve">, and the second annotates </w:t>
      </w:r>
      <w:proofErr w:type="spellStart"/>
      <w:r w:rsidR="00541D00" w:rsidRPr="00541D00">
        <w:rPr>
          <w:i/>
        </w:rPr>
        <w:t>d</w:t>
      </w:r>
      <w:r w:rsidRPr="00541D00">
        <w:rPr>
          <w:i/>
        </w:rPr>
        <w:t>eterminedFra</w:t>
      </w:r>
      <w:r w:rsidRPr="00541D00">
        <w:rPr>
          <w:i/>
        </w:rPr>
        <w:t>g</w:t>
      </w:r>
      <w:r w:rsidRPr="00541D00">
        <w:rPr>
          <w:i/>
        </w:rPr>
        <w:t>ment</w:t>
      </w:r>
      <w:proofErr w:type="spellEnd"/>
      <w:r w:rsidRPr="00541D00">
        <w:t xml:space="preserve">. </w:t>
      </w:r>
    </w:p>
    <w:p w:rsidR="0087709E" w:rsidRPr="00DE1B49" w:rsidRDefault="0087709E" w:rsidP="00675094">
      <w:pPr>
        <w:numPr>
          <w:ilvl w:val="0"/>
          <w:numId w:val="37"/>
        </w:numPr>
        <w:spacing w:line="276" w:lineRule="auto"/>
        <w:ind w:hanging="359"/>
        <w:rPr>
          <w:lang w:val="en-US"/>
        </w:rPr>
      </w:pPr>
      <w:proofErr w:type="spellStart"/>
      <w:proofErr w:type="gramStart"/>
      <w:r w:rsidRPr="008C343A">
        <w:rPr>
          <w:i/>
          <w:lang w:val="en-US"/>
        </w:rPr>
        <w:t>annotateOneModifier</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ModifierAnnotation</w:t>
      </w:r>
      <w:proofErr w:type="spellEnd"/>
      <w:r w:rsidRPr="008C343A">
        <w:rPr>
          <w:i/>
          <w:lang w:val="en-US"/>
        </w:rPr>
        <w:t xml:space="preserve">), </w:t>
      </w:r>
      <w:proofErr w:type="spellStart"/>
      <w:r w:rsidRPr="008C343A">
        <w:rPr>
          <w:i/>
          <w:lang w:val="en-US"/>
        </w:rPr>
        <w:t>annotateOneModif</w:t>
      </w:r>
      <w:r w:rsidRPr="008C343A">
        <w:rPr>
          <w:i/>
          <w:lang w:val="en-US"/>
        </w:rPr>
        <w:t>i</w:t>
      </w:r>
      <w:r w:rsidRPr="008C343A">
        <w:rPr>
          <w:i/>
          <w:lang w:val="en-US"/>
        </w:rPr>
        <w:t>er</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t>annotate</w:t>
      </w:r>
      <w:r w:rsidRPr="008C343A">
        <w:rPr>
          <w:rStyle w:val="Normal2Char"/>
          <w:i/>
        </w:rPr>
        <w:t>Categories(</w:t>
      </w:r>
      <w:proofErr w:type="spellStart"/>
      <w:proofErr w:type="gramEnd"/>
      <w:r w:rsidRPr="008C343A">
        <w:rPr>
          <w:rStyle w:val="Normal2Char"/>
          <w:i/>
          <w:lang w:val="en-US"/>
        </w:rPr>
        <w:t>JCas</w:t>
      </w:r>
      <w:proofErr w:type="spellEnd"/>
      <w:r w:rsidRPr="008C343A">
        <w:rPr>
          <w:rStyle w:val="Normal2Char"/>
          <w:i/>
          <w:lang w:val="en-US"/>
        </w:rPr>
        <w:t xml:space="preserve"> </w:t>
      </w:r>
      <w:proofErr w:type="spellStart"/>
      <w:r w:rsidRPr="008C343A">
        <w:rPr>
          <w:rStyle w:val="Normal2Char"/>
          <w:i/>
          <w:lang w:val="en-US"/>
        </w:rPr>
        <w:t>aJCas</w:t>
      </w:r>
      <w:proofErr w:type="spellEnd"/>
      <w:r w:rsidRPr="008C343A">
        <w:rPr>
          <w:rStyle w:val="Normal2Char"/>
          <w:i/>
          <w:lang w:val="en-US"/>
        </w:rPr>
        <w:t>,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dumpCAS</w:t>
      </w:r>
      <w:proofErr w:type="spellEnd"/>
      <w:r w:rsidRPr="00DE1B49">
        <w:rPr>
          <w:i/>
          <w:lang w:val="en-US"/>
        </w:rPr>
        <w:t>(</w:t>
      </w:r>
      <w:proofErr w:type="spellStart"/>
      <w:r w:rsidRPr="00DE1B49">
        <w:rPr>
          <w:i/>
          <w:lang w:val="en-US"/>
        </w:rPr>
        <w:t>JCas</w:t>
      </w:r>
      <w:proofErr w:type="spellEnd"/>
      <w:r w:rsidRPr="00DE1B49">
        <w:rPr>
          <w:i/>
          <w:lang w:val="en-US"/>
        </w:rPr>
        <w:t>)</w:t>
      </w:r>
      <w:r w:rsidRPr="00DE1B49">
        <w:rPr>
          <w:lang w:val="en-US"/>
        </w:rPr>
        <w:t xml:space="preserve">: this is a method that prints details of the </w:t>
      </w:r>
      <w:proofErr w:type="spellStart"/>
      <w:r w:rsidRPr="00DE1B49">
        <w:rPr>
          <w:lang w:val="en-US"/>
        </w:rPr>
        <w:t>JCas</w:t>
      </w:r>
      <w:proofErr w:type="spellEnd"/>
      <w:r w:rsidRPr="00DE1B49">
        <w:rPr>
          <w:lang w:val="en-US"/>
        </w:rPr>
        <w:t xml:space="preserve">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w:t>
      </w:r>
      <w:proofErr w:type="spellStart"/>
      <w:r w:rsidRPr="00A45875">
        <w:rPr>
          <w:i/>
        </w:rPr>
        <w:t>dumpAnnotationsInCAS</w:t>
      </w:r>
      <w:proofErr w:type="spellEnd"/>
      <w:r w:rsidRPr="00A45875">
        <w:rPr>
          <w:i/>
        </w:rPr>
        <w:t>(</w:t>
      </w:r>
      <w:proofErr w:type="spellStart"/>
      <w:r w:rsidRPr="00A45875">
        <w:rPr>
          <w:i/>
        </w:rPr>
        <w:t>JCas</w:t>
      </w:r>
      <w:proofErr w:type="spellEnd"/>
      <w:r w:rsidRPr="00A45875">
        <w:rPr>
          <w:i/>
        </w:rPr>
        <w:t xml:space="preserve"> </w:t>
      </w:r>
      <w:proofErr w:type="spellStart"/>
      <w:r w:rsidRPr="00A45875">
        <w:rPr>
          <w:i/>
        </w:rPr>
        <w:t>aJCas</w:t>
      </w:r>
      <w:proofErr w:type="spellEnd"/>
      <w:r w:rsidRPr="00A45875">
        <w:rPr>
          <w:i/>
        </w:rPr>
        <w:t xml:space="preserve">, </w:t>
      </w:r>
      <w:proofErr w:type="spellStart"/>
      <w:r w:rsidRPr="00A45875">
        <w:rPr>
          <w:i/>
        </w:rPr>
        <w:t>int</w:t>
      </w:r>
      <w:proofErr w:type="spellEnd"/>
      <w:r w:rsidRPr="00A45875">
        <w:rPr>
          <w:i/>
        </w:rPr>
        <w:t xml:space="preserve"> </w:t>
      </w:r>
      <w:proofErr w:type="spellStart"/>
      <w:r w:rsidRPr="00A45875">
        <w:rPr>
          <w:i/>
        </w:rPr>
        <w:t>annotType</w:t>
      </w:r>
      <w:proofErr w:type="spellEnd"/>
      <w:r w:rsidRPr="00A45875">
        <w:rPr>
          <w:i/>
        </w:rPr>
        <w:t>)</w:t>
      </w:r>
      <w:r>
        <w:t>: this method is a "smar</w:t>
      </w:r>
      <w:r>
        <w:t>t</w:t>
      </w:r>
      <w:r>
        <w:t xml:space="preserve">er" version of </w:t>
      </w:r>
      <w:proofErr w:type="spellStart"/>
      <w:r>
        <w:t>dumpCAS</w:t>
      </w:r>
      <w:proofErr w:type="spellEnd"/>
      <w:r>
        <w:t xml:space="preserve">(), which gets the type of the annotation and only prints out that type within the input CAS. Just like </w:t>
      </w:r>
      <w:proofErr w:type="spellStart"/>
      <w:proofErr w:type="gramStart"/>
      <w:r>
        <w:t>dumpCAS</w:t>
      </w:r>
      <w:proofErr w:type="spellEnd"/>
      <w:r>
        <w:t>(</w:t>
      </w:r>
      <w:proofErr w:type="gramEnd"/>
      <w:r>
        <w:t>), this method is also provided for mostly debugging and checking.</w:t>
      </w:r>
    </w:p>
    <w:p w:rsidR="0087709E" w:rsidRPr="00DE1B49" w:rsidRDefault="008D6CF9" w:rsidP="00EE162A">
      <w:pPr>
        <w:pStyle w:val="Heading3"/>
      </w:pPr>
      <w:bookmarkStart w:id="297" w:name="h.diiv8qtpz9ia" w:colFirst="0" w:colLast="0"/>
      <w:bookmarkStart w:id="298" w:name="_Toc360192225"/>
      <w:bookmarkEnd w:id="297"/>
      <w:proofErr w:type="gramStart"/>
      <w:r>
        <w:t>class</w:t>
      </w:r>
      <w:proofErr w:type="gramEnd"/>
      <w:r>
        <w:t xml:space="preserve"> </w:t>
      </w:r>
      <w:proofErr w:type="spellStart"/>
      <w:r>
        <w:t>InteractionReader</w:t>
      </w:r>
      <w:proofErr w:type="spellEnd"/>
      <w:r>
        <w:t xml:space="preserve"> (</w:t>
      </w:r>
      <w:proofErr w:type="spellStart"/>
      <w:r w:rsidR="0087709E" w:rsidRPr="00DE1B49">
        <w:t>eu.excitementproject.tl.laputils</w:t>
      </w:r>
      <w:proofErr w:type="spellEnd"/>
      <w:r w:rsidR="0087709E" w:rsidRPr="00DE1B49">
        <w:t>)</w:t>
      </w:r>
      <w:bookmarkEnd w:id="298"/>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w:t>
      </w:r>
      <w:proofErr w:type="spellStart"/>
      <w:r w:rsidRPr="00DE1B49">
        <w:rPr>
          <w:lang w:val="en-US"/>
        </w:rPr>
        <w:t>InteractionReader</w:t>
      </w:r>
      <w:proofErr w:type="spellEnd"/>
      <w:r w:rsidRPr="00DE1B49">
        <w:rPr>
          <w:lang w:val="en-US"/>
        </w:rPr>
        <w:t xml:space="preserve">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spellStart"/>
      <w:proofErr w:type="gramStart"/>
      <w:r w:rsidRPr="00DE1B49">
        <w:rPr>
          <w:i/>
          <w:lang w:val="en-US"/>
        </w:rPr>
        <w:t>readInteractionXML</w:t>
      </w:r>
      <w:proofErr w:type="spellEnd"/>
      <w:r w:rsidRPr="00DE1B49">
        <w:rPr>
          <w:i/>
          <w:lang w:val="en-US"/>
        </w:rPr>
        <w:t>(</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 xml:space="preserve">verted to </w:t>
      </w:r>
      <w:proofErr w:type="spellStart"/>
      <w:r w:rsidRPr="00DE1B49">
        <w:rPr>
          <w:lang w:val="en-US"/>
        </w:rPr>
        <w:t>JCas</w:t>
      </w:r>
      <w:proofErr w:type="spellEnd"/>
      <w:r w:rsidRPr="00DE1B49">
        <w:rPr>
          <w:lang w:val="en-US"/>
        </w:rPr>
        <w:t xml:space="preserve">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proofErr w:type="spellStart"/>
      <w:r w:rsidRPr="00DE1B49">
        <w:rPr>
          <w:i/>
          <w:lang w:val="en-US"/>
        </w:rPr>
        <w:t>fillInputCAS</w:t>
      </w:r>
      <w:proofErr w:type="spellEnd"/>
      <w:r w:rsidRPr="00DE1B49">
        <w:rPr>
          <w:i/>
          <w:lang w:val="en-US"/>
        </w:rPr>
        <w:t>(</w:t>
      </w:r>
      <w:proofErr w:type="spellStart"/>
      <w:r w:rsidRPr="00DE1B49">
        <w:rPr>
          <w:i/>
          <w:lang w:val="en-US"/>
        </w:rPr>
        <w:t>JCas</w:t>
      </w:r>
      <w:proofErr w:type="spellEnd"/>
      <w:r w:rsidRPr="00DE1B49">
        <w:rPr>
          <w:i/>
          <w:lang w:val="en-US"/>
        </w:rPr>
        <w:t xml:space="preserve">), </w:t>
      </w:r>
      <w:r w:rsidRPr="00DE1B49">
        <w:rPr>
          <w:lang w:val="en-US"/>
        </w:rPr>
        <w:t xml:space="preserve">or </w:t>
      </w:r>
      <w:proofErr w:type="spellStart"/>
      <w:r w:rsidRPr="00DE1B49">
        <w:rPr>
          <w:i/>
          <w:lang w:val="en-US"/>
        </w:rPr>
        <w:t>JCas</w:t>
      </w:r>
      <w:proofErr w:type="spellEnd"/>
      <w:r w:rsidRPr="00DE1B49">
        <w:rPr>
          <w:i/>
          <w:lang w:val="en-US"/>
        </w:rPr>
        <w:t xml:space="preserve"> </w:t>
      </w:r>
      <w:proofErr w:type="spellStart"/>
      <w:r w:rsidRPr="00DE1B49">
        <w:rPr>
          <w:i/>
          <w:lang w:val="en-US"/>
        </w:rPr>
        <w:t>createAndFillInputCAS</w:t>
      </w:r>
      <w:proofErr w:type="spellEnd"/>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 xml:space="preserve">File, File, </w:t>
      </w:r>
      <w:proofErr w:type="spellStart"/>
      <w:r w:rsidRPr="00DE1B49">
        <w:rPr>
          <w:i/>
          <w:lang w:val="en-US"/>
        </w:rPr>
        <w:t>JCas</w:t>
      </w:r>
      <w:proofErr w:type="spellEnd"/>
      <w:r w:rsidRPr="00DE1B49">
        <w:rPr>
          <w:i/>
          <w:lang w:val="en-US"/>
        </w:rPr>
        <w:t>,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w:t>
      </w:r>
      <w:proofErr w:type="spellStart"/>
      <w:r w:rsidRPr="00DE1B49">
        <w:rPr>
          <w:lang w:val="en-US"/>
        </w:rPr>
        <w:t>JCas</w:t>
      </w:r>
      <w:proofErr w:type="spellEnd"/>
      <w:r w:rsidRPr="00DE1B49">
        <w:rPr>
          <w:lang w:val="en-US"/>
        </w:rPr>
        <w:t xml:space="preserve">,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299" w:name="h.usvq0unjghz8" w:colFirst="0" w:colLast="0"/>
      <w:bookmarkStart w:id="300" w:name="_Toc360192226"/>
      <w:bookmarkEnd w:id="299"/>
      <w:r w:rsidRPr="00DE1B49">
        <w:rPr>
          <w:rFonts w:ascii="Georgia" w:hAnsi="Georgia"/>
        </w:rPr>
        <w:lastRenderedPageBreak/>
        <w:t xml:space="preserve">Plans for the </w:t>
      </w:r>
      <w:r w:rsidR="00D3367F">
        <w:rPr>
          <w:rFonts w:ascii="Georgia" w:hAnsi="Georgia"/>
        </w:rPr>
        <w:t>N</w:t>
      </w:r>
      <w:r w:rsidRPr="00DE1B49">
        <w:rPr>
          <w:rFonts w:ascii="Georgia" w:hAnsi="Georgia"/>
        </w:rPr>
        <w:t xml:space="preserve">ext </w:t>
      </w:r>
      <w:r w:rsidR="00D3367F">
        <w:rPr>
          <w:rFonts w:ascii="Georgia" w:hAnsi="Georgia"/>
        </w:rPr>
        <w:t>C</w:t>
      </w:r>
      <w:r w:rsidRPr="00DE1B49">
        <w:rPr>
          <w:rFonts w:ascii="Georgia" w:hAnsi="Georgia"/>
        </w:rPr>
        <w:t>ycle</w:t>
      </w:r>
      <w:bookmarkEnd w:id="300"/>
    </w:p>
    <w:p w:rsidR="0087709E" w:rsidRPr="00DE1B49" w:rsidRDefault="0087709E" w:rsidP="0087709E">
      <w:pPr>
        <w:spacing w:before="360" w:after="80"/>
        <w:rPr>
          <w:lang w:val="en-US"/>
        </w:rPr>
      </w:pPr>
      <w:r w:rsidRPr="00DE1B49">
        <w:rPr>
          <w:lang w:val="en-US"/>
        </w:rPr>
        <w:t xml:space="preserve">The </w:t>
      </w:r>
      <w:r w:rsidR="00A53844">
        <w:rPr>
          <w:lang w:val="en-US"/>
        </w:rPr>
        <w:t>T</w:t>
      </w:r>
      <w:r w:rsidRPr="00DE1B49">
        <w:rPr>
          <w:lang w:val="en-US"/>
        </w:rPr>
        <w:t xml:space="preserve">ransduction </w:t>
      </w:r>
      <w:r w:rsidR="00A53844">
        <w:rPr>
          <w:lang w:val="en-US"/>
        </w:rPr>
        <w:t>L</w:t>
      </w:r>
      <w:r w:rsidRPr="00DE1B49">
        <w:rPr>
          <w:lang w:val="en-US"/>
        </w:rPr>
        <w:t xml:space="preserve">ayer is currently in a prototypical state and can be viewed as a “proof of concept.” So far, it has only been tested on a small amount of sample data and the module implementations can be seen as examples illustrating the purpose of each module. In order to show that it can actually be used </w:t>
      </w:r>
      <w:r w:rsidR="006830C8">
        <w:rPr>
          <w:lang w:val="en-US"/>
        </w:rPr>
        <w:t>for</w:t>
      </w:r>
      <w:r w:rsidRPr="00DE1B49">
        <w:rPr>
          <w:lang w:val="en-US"/>
        </w:rPr>
        <w:t xml:space="preserve"> the different industrial use cases, we </w:t>
      </w:r>
      <w:r w:rsidR="006830C8">
        <w:rPr>
          <w:lang w:val="en-US"/>
        </w:rPr>
        <w:t>plan</w:t>
      </w:r>
      <w:r w:rsidR="006830C8" w:rsidRPr="00DE1B49">
        <w:rPr>
          <w:lang w:val="en-US"/>
        </w:rPr>
        <w:t xml:space="preserve"> </w:t>
      </w:r>
      <w:r w:rsidRPr="00DE1B49">
        <w:rPr>
          <w:lang w:val="en-US"/>
        </w:rPr>
        <w:t xml:space="preserve">to extend the transduction layer in the following ways.  </w:t>
      </w:r>
    </w:p>
    <w:p w:rsidR="0087709E" w:rsidRPr="00DE1B49" w:rsidRDefault="0087709E" w:rsidP="0087709E">
      <w:pPr>
        <w:pStyle w:val="Heading2"/>
      </w:pPr>
      <w:bookmarkStart w:id="301" w:name="h.rdum9v1m0rhz" w:colFirst="0" w:colLast="0"/>
      <w:bookmarkStart w:id="302" w:name="_Toc360192227"/>
      <w:bookmarkEnd w:id="301"/>
      <w:r w:rsidRPr="00DE1B49">
        <w:t xml:space="preserve">Provide an </w:t>
      </w:r>
      <w:r w:rsidR="00D3367F">
        <w:t>E</w:t>
      </w:r>
      <w:r w:rsidRPr="00DE1B49">
        <w:t xml:space="preserve">xperimentation </w:t>
      </w:r>
      <w:r w:rsidR="00D3367F">
        <w:t>E</w:t>
      </w:r>
      <w:r w:rsidRPr="00DE1B49">
        <w:t>nvironment</w:t>
      </w:r>
      <w:bookmarkEnd w:id="302"/>
    </w:p>
    <w:p w:rsidR="00F100BD" w:rsidRDefault="0087709E" w:rsidP="00F100BD">
      <w:pPr>
        <w:rPr>
          <w:lang w:val="en-US"/>
        </w:rPr>
      </w:pPr>
      <w:r w:rsidRPr="00DE1B49">
        <w:rPr>
          <w:lang w:val="en-US"/>
        </w:rPr>
        <w:t xml:space="preserve">First of all, it is essential </w:t>
      </w:r>
      <w:r w:rsidR="006830C8">
        <w:rPr>
          <w:lang w:val="en-US"/>
        </w:rPr>
        <w:t>to</w:t>
      </w:r>
      <w:r w:rsidRPr="00DE1B49">
        <w:rPr>
          <w:lang w:val="en-US"/>
        </w:rPr>
        <w:t xml:space="preserve"> create an environment that allows us to test and evaluate the pe</w:t>
      </w:r>
      <w:r w:rsidRPr="00DE1B49">
        <w:rPr>
          <w:lang w:val="en-US"/>
        </w:rPr>
        <w:t>r</w:t>
      </w:r>
      <w:r w:rsidRPr="00DE1B49">
        <w:rPr>
          <w:lang w:val="en-US"/>
        </w:rPr>
        <w:t>formance of o</w:t>
      </w:r>
      <w:r w:rsidR="00A53844">
        <w:rPr>
          <w:lang w:val="en-US"/>
        </w:rPr>
        <w:t xml:space="preserve">ur modules on the WP2 datasets. </w:t>
      </w:r>
      <w:r w:rsidR="009F7FD9">
        <w:rPr>
          <w:lang w:val="en-US"/>
        </w:rPr>
        <w:t>T</w:t>
      </w:r>
      <w:r w:rsidRPr="00DE1B49">
        <w:rPr>
          <w:lang w:val="en-US"/>
        </w:rPr>
        <w:t xml:space="preserve">hese datasets can be used for </w:t>
      </w:r>
      <w:r w:rsidR="004F6E5C">
        <w:rPr>
          <w:lang w:val="en-US"/>
        </w:rPr>
        <w:t>the following</w:t>
      </w:r>
      <w:r w:rsidRPr="00DE1B49">
        <w:rPr>
          <w:lang w:val="en-US"/>
        </w:rPr>
        <w:t xml:space="preserve">: </w:t>
      </w:r>
    </w:p>
    <w:p w:rsidR="00F100BD" w:rsidRDefault="004F6E5C" w:rsidP="007E7ED7">
      <w:pPr>
        <w:pStyle w:val="NumbererdItems"/>
        <w:rPr>
          <w:lang w:val="en-US"/>
        </w:rPr>
      </w:pPr>
      <w:r w:rsidRPr="00E43BF4">
        <w:rPr>
          <w:lang w:val="en-US"/>
        </w:rPr>
        <w:t>Testing the Transduction Layer</w:t>
      </w:r>
      <w:r w:rsidR="0087709E" w:rsidRPr="00E43BF4">
        <w:rPr>
          <w:lang w:val="en-US"/>
        </w:rPr>
        <w:t xml:space="preserve"> modules and </w:t>
      </w:r>
      <w:r w:rsidRPr="00094C59">
        <w:rPr>
          <w:lang w:val="en-US"/>
        </w:rPr>
        <w:t xml:space="preserve">evaluating </w:t>
      </w:r>
      <w:r w:rsidR="0087709E" w:rsidRPr="0089146E">
        <w:rPr>
          <w:lang w:val="en-US"/>
        </w:rPr>
        <w:t>the pe</w:t>
      </w:r>
      <w:r w:rsidR="0087709E" w:rsidRPr="00E455B8">
        <w:rPr>
          <w:lang w:val="en-US"/>
        </w:rPr>
        <w:t>r</w:t>
      </w:r>
      <w:r w:rsidR="0087709E" w:rsidRPr="007E7ED7">
        <w:rPr>
          <w:lang w:val="en-US"/>
        </w:rPr>
        <w:t xml:space="preserve">formance of different implementations on these datasets. </w:t>
      </w:r>
    </w:p>
    <w:p w:rsidR="0087709E" w:rsidRPr="00E43BF4" w:rsidRDefault="00F100BD" w:rsidP="007E7ED7">
      <w:pPr>
        <w:pStyle w:val="NumbererdItems"/>
        <w:rPr>
          <w:lang w:val="en-US"/>
        </w:rPr>
      </w:pPr>
      <w:r w:rsidRPr="00E43BF4">
        <w:rPr>
          <w:lang w:val="en-US"/>
        </w:rPr>
        <w:t>Creating</w:t>
      </w:r>
      <w:r w:rsidR="0087709E" w:rsidRPr="00E43BF4">
        <w:rPr>
          <w:lang w:val="en-US"/>
        </w:rPr>
        <w:t xml:space="preserve"> training data to train the EDAs provided by the EOP.</w:t>
      </w:r>
    </w:p>
    <w:p w:rsidR="0087709E" w:rsidRPr="00DE1B49" w:rsidRDefault="0087709E" w:rsidP="0087709E">
      <w:pPr>
        <w:rPr>
          <w:lang w:val="en-US"/>
        </w:rPr>
      </w:pPr>
      <w:r w:rsidRPr="00DE1B49">
        <w:rPr>
          <w:lang w:val="en-US"/>
        </w:rPr>
        <w:t xml:space="preserve"> </w:t>
      </w:r>
    </w:p>
    <w:p w:rsidR="00E43BF4" w:rsidRPr="00DE1B49" w:rsidRDefault="0087709E" w:rsidP="00E43BF4">
      <w:pPr>
        <w:rPr>
          <w:lang w:val="en-US"/>
        </w:rPr>
      </w:pPr>
      <w:r w:rsidRPr="00DE1B49">
        <w:rPr>
          <w:lang w:val="en-US"/>
        </w:rPr>
        <w:t xml:space="preserve">For </w:t>
      </w:r>
      <w:r w:rsidR="00E43BF4">
        <w:rPr>
          <w:lang w:val="en-US"/>
        </w:rPr>
        <w:t>evaluation and analysis of</w:t>
      </w:r>
      <w:r w:rsidR="00E43BF4" w:rsidRPr="00DE1B49" w:rsidDel="00E43BF4">
        <w:rPr>
          <w:lang w:val="en-US"/>
        </w:rPr>
        <w:t xml:space="preserve"> </w:t>
      </w:r>
      <w:r w:rsidRPr="00DE1B49">
        <w:rPr>
          <w:lang w:val="en-US"/>
        </w:rPr>
        <w:t>the generated entailment graphs, visualization may be esse</w:t>
      </w:r>
      <w:r w:rsidRPr="00DE1B49">
        <w:rPr>
          <w:lang w:val="en-US"/>
        </w:rPr>
        <w:t>n</w:t>
      </w:r>
      <w:r w:rsidRPr="00DE1B49">
        <w:rPr>
          <w:lang w:val="en-US"/>
        </w:rPr>
        <w:t>tial. In the current prototype, we already use one external visualization package. For visuali</w:t>
      </w:r>
      <w:r w:rsidRPr="00DE1B49">
        <w:rPr>
          <w:lang w:val="en-US"/>
        </w:rPr>
        <w:t>z</w:t>
      </w:r>
      <w:r w:rsidRPr="00DE1B49">
        <w:rPr>
          <w:lang w:val="en-US"/>
        </w:rPr>
        <w:t xml:space="preserve">ing larger graphs, however, we </w:t>
      </w:r>
      <w:r w:rsidR="00E43BF4">
        <w:rPr>
          <w:lang w:val="en-US"/>
        </w:rPr>
        <w:t xml:space="preserve">will </w:t>
      </w:r>
      <w:r w:rsidRPr="00DE1B49">
        <w:rPr>
          <w:lang w:val="en-US"/>
        </w:rPr>
        <w:t>analyze what exactly needs to be visualized and which packages would best serve our purposes.</w:t>
      </w:r>
      <w:r w:rsidR="00E43BF4" w:rsidRPr="00E43BF4">
        <w:rPr>
          <w:lang w:val="en-US"/>
        </w:rPr>
        <w:t xml:space="preserve"> </w:t>
      </w:r>
      <w:r w:rsidR="00E43BF4">
        <w:rPr>
          <w:lang w:val="en-US"/>
        </w:rPr>
        <w:t>We plan to make this decision in synergy with the industrial partners, in order to make the visualizations suitable for their needs as well.</w:t>
      </w:r>
    </w:p>
    <w:p w:rsidR="0087709E" w:rsidRPr="00DE1B49" w:rsidRDefault="0087709E" w:rsidP="0087709E">
      <w:pPr>
        <w:rPr>
          <w:lang w:val="en-US"/>
        </w:rPr>
      </w:pPr>
    </w:p>
    <w:p w:rsidR="0087709E" w:rsidRPr="00DE1B49" w:rsidRDefault="0087709E" w:rsidP="0087709E">
      <w:pPr>
        <w:pStyle w:val="Heading2"/>
      </w:pPr>
      <w:bookmarkStart w:id="303" w:name="h.t0o558m16cy3" w:colFirst="0" w:colLast="0"/>
      <w:bookmarkStart w:id="304" w:name="_Toc360192228"/>
      <w:bookmarkEnd w:id="303"/>
      <w:r w:rsidRPr="00DE1B49">
        <w:t xml:space="preserve">Provide </w:t>
      </w:r>
      <w:r w:rsidR="005E31BF">
        <w:t>M</w:t>
      </w:r>
      <w:r w:rsidRPr="00DE1B49">
        <w:t xml:space="preserve">ore </w:t>
      </w:r>
      <w:r w:rsidR="00D3367F">
        <w:t>S</w:t>
      </w:r>
      <w:r w:rsidRPr="00DE1B49">
        <w:t xml:space="preserve">ophisticated </w:t>
      </w:r>
      <w:r w:rsidR="00D3367F">
        <w:t>M</w:t>
      </w:r>
      <w:r w:rsidRPr="00DE1B49">
        <w:t xml:space="preserve">odule </w:t>
      </w:r>
      <w:r w:rsidR="00D3367F">
        <w:t>I</w:t>
      </w:r>
      <w:r w:rsidRPr="00DE1B49">
        <w:t>mplementations</w:t>
      </w:r>
      <w:bookmarkEnd w:id="304"/>
    </w:p>
    <w:p w:rsidR="0087709E" w:rsidRPr="00DE1B49" w:rsidRDefault="0087709E" w:rsidP="0087709E">
      <w:pPr>
        <w:spacing w:before="280" w:after="80"/>
        <w:rPr>
          <w:lang w:val="en-US"/>
        </w:rPr>
      </w:pPr>
      <w:r w:rsidRPr="00DE1B49">
        <w:rPr>
          <w:lang w:val="en-US"/>
        </w:rPr>
        <w:t>The current implementations of the modules are prototypical. The implementation of more sophisticated modules will be based on the evaluation o</w:t>
      </w:r>
      <w:r w:rsidR="00E43BF4">
        <w:rPr>
          <w:lang w:val="en-US"/>
        </w:rPr>
        <w:t>ver the</w:t>
      </w:r>
      <w:r w:rsidRPr="00DE1B49">
        <w:rPr>
          <w:lang w:val="en-US"/>
        </w:rPr>
        <w:t xml:space="preserve"> WP2 data. Currently, we plan the following improvements.</w:t>
      </w:r>
    </w:p>
    <w:p w:rsidR="00C34365" w:rsidRDefault="00C34365" w:rsidP="00EE162A">
      <w:pPr>
        <w:pStyle w:val="Heading3"/>
      </w:pPr>
      <w:bookmarkStart w:id="305" w:name="h.yz4vcz248f98" w:colFirst="0" w:colLast="0"/>
      <w:bookmarkStart w:id="306" w:name="_Toc360192229"/>
      <w:bookmarkEnd w:id="305"/>
      <w:proofErr w:type="spellStart"/>
      <w:r>
        <w:t>InteractionReader</w:t>
      </w:r>
      <w:bookmarkEnd w:id="306"/>
      <w:proofErr w:type="spellEnd"/>
    </w:p>
    <w:p w:rsidR="00C046A8" w:rsidRDefault="00C34365" w:rsidP="007D429F">
      <w:pPr>
        <w:pStyle w:val="Normal2"/>
      </w:pPr>
      <w:r>
        <w:t>The reader code (in the</w:t>
      </w:r>
      <w:r w:rsidR="00E0158E">
        <w:t xml:space="preserve"> </w:t>
      </w:r>
      <w:proofErr w:type="spellStart"/>
      <w:r>
        <w:t>InteractionReader</w:t>
      </w:r>
      <w:proofErr w:type="spellEnd"/>
      <w:r>
        <w:t xml:space="preserve"> class) currently cannot read</w:t>
      </w:r>
      <w:r>
        <w:br/>
        <w:t>"non-continuous" fragments (which are common in the WP2 data). If the reader meets such a case, it raises an exception and gives up. Writing code for this is not trivial because</w:t>
      </w:r>
      <w:r>
        <w:br/>
        <w:t xml:space="preserve">WP2 data does not have fragment annotation and some type of alignment has to be done. Note that </w:t>
      </w:r>
      <w:proofErr w:type="spellStart"/>
      <w:r>
        <w:t>CASUtils</w:t>
      </w:r>
      <w:proofErr w:type="spellEnd"/>
      <w:r>
        <w:t xml:space="preserve"> does provide a helper function to annotate CAS with non-continuous fragments, and we can easily make non-continuous fragments. The limit is only on the WP2 data reader. </w:t>
      </w:r>
    </w:p>
    <w:p w:rsidR="00C046A8" w:rsidRDefault="00C34365" w:rsidP="007D429F">
      <w:pPr>
        <w:pStyle w:val="Normal2"/>
      </w:pPr>
      <w:r>
        <w:lastRenderedPageBreak/>
        <w:t>The same limitation currently holds for modifiers: Non-continuous modifiers</w:t>
      </w:r>
      <w:r>
        <w:br/>
        <w:t>are not covered. However, non-continuous modifiers are very rare in</w:t>
      </w:r>
      <w:r>
        <w:br/>
        <w:t xml:space="preserve">the WP2 data. </w:t>
      </w:r>
    </w:p>
    <w:p w:rsidR="0087709E" w:rsidRPr="00DE1B49" w:rsidRDefault="0087709E" w:rsidP="00EE162A">
      <w:pPr>
        <w:pStyle w:val="Heading3"/>
      </w:pPr>
      <w:bookmarkStart w:id="307" w:name="_Toc360192230"/>
      <w:r w:rsidRPr="00DE1B49">
        <w:t>Decomposition</w:t>
      </w:r>
      <w:bookmarkEnd w:id="307"/>
    </w:p>
    <w:p w:rsidR="0087709E" w:rsidRPr="00DE1B49" w:rsidRDefault="0087709E" w:rsidP="0087709E">
      <w:pPr>
        <w:rPr>
          <w:lang w:val="en-US"/>
        </w:rPr>
      </w:pPr>
      <w:r w:rsidRPr="00DE1B49">
        <w:rPr>
          <w:lang w:val="en-US"/>
        </w:rPr>
        <w:t>In the decomposition part, our focus in the next cycle will be on fragment and modifier ann</w:t>
      </w:r>
      <w:r w:rsidRPr="00DE1B49">
        <w:rPr>
          <w:lang w:val="en-US"/>
        </w:rPr>
        <w:t>o</w:t>
      </w:r>
      <w:r w:rsidRPr="00DE1B49">
        <w:rPr>
          <w:lang w:val="en-US"/>
        </w:rPr>
        <w:t xml:space="preserve">tation. For both tasks, we aim to first come up with a proper definition of the task (based on related research). For modifier annotation, we plan to </w:t>
      </w:r>
      <w:r w:rsidR="00E43BF4">
        <w:rPr>
          <w:lang w:val="en-US"/>
        </w:rPr>
        <w:t>examine</w:t>
      </w:r>
      <w:r w:rsidRPr="00DE1B49">
        <w:rPr>
          <w:lang w:val="en-US"/>
        </w:rPr>
        <w:t xml:space="preserve"> the field of “sentence co</w:t>
      </w:r>
      <w:r w:rsidRPr="00DE1B49">
        <w:rPr>
          <w:lang w:val="en-US"/>
        </w:rPr>
        <w:t>m</w:t>
      </w:r>
      <w:r w:rsidRPr="00DE1B49">
        <w:rPr>
          <w:lang w:val="en-US"/>
        </w:rPr>
        <w:t xml:space="preserve">pression”, which seems related to our task of recognizing modifiers. A starting point here would be to have a look at </w:t>
      </w:r>
      <w:proofErr w:type="spellStart"/>
      <w:r w:rsidRPr="00DE1B49">
        <w:rPr>
          <w:lang w:val="en-US"/>
        </w:rPr>
        <w:t>Mirella</w:t>
      </w:r>
      <w:proofErr w:type="spellEnd"/>
      <w:r w:rsidRPr="00DE1B49">
        <w:rPr>
          <w:lang w:val="en-US"/>
        </w:rPr>
        <w:t xml:space="preserve"> </w:t>
      </w:r>
      <w:proofErr w:type="spellStart"/>
      <w:r w:rsidRPr="00DE1B49">
        <w:rPr>
          <w:lang w:val="en-US"/>
        </w:rPr>
        <w:t>Lapata's</w:t>
      </w:r>
      <w:proofErr w:type="spellEnd"/>
      <w:r w:rsidRPr="00DE1B49">
        <w:rPr>
          <w:lang w:val="en-US"/>
        </w:rPr>
        <w:t xml:space="preserve"> line of work</w:t>
      </w:r>
      <w:r w:rsidRPr="00DE1B49">
        <w:rPr>
          <w:vertAlign w:val="superscript"/>
        </w:rPr>
        <w:footnoteReference w:id="1"/>
      </w:r>
      <w:r w:rsidRPr="00DE1B49">
        <w:rPr>
          <w:lang w:val="en-US"/>
        </w:rPr>
        <w:t xml:space="preserve"> to see if we can apply some of their approaches, or just get some inspiration from </w:t>
      </w:r>
      <w:r w:rsidR="00E43BF4">
        <w:rPr>
          <w:lang w:val="en-US"/>
        </w:rPr>
        <w:t>their work</w:t>
      </w:r>
      <w:r w:rsidRPr="00DE1B49">
        <w:rPr>
          <w:lang w:val="en-US"/>
        </w:rPr>
        <w:t>.</w:t>
      </w:r>
    </w:p>
    <w:p w:rsidR="0087709E" w:rsidRPr="00DE1B49" w:rsidRDefault="00D3367F" w:rsidP="00EE162A">
      <w:pPr>
        <w:pStyle w:val="Heading3"/>
      </w:pPr>
      <w:bookmarkStart w:id="308" w:name="h.76hcd8a2u1xn" w:colFirst="0" w:colLast="0"/>
      <w:bookmarkStart w:id="309" w:name="_Toc360192231"/>
      <w:bookmarkEnd w:id="308"/>
      <w:r>
        <w:t>Composition U</w:t>
      </w:r>
      <w:r w:rsidR="0087709E" w:rsidRPr="00DE1B49">
        <w:t xml:space="preserve">se </w:t>
      </w:r>
      <w:r>
        <w:t>C</w:t>
      </w:r>
      <w:r w:rsidR="0087709E" w:rsidRPr="00DE1B49">
        <w:t>ase 1</w:t>
      </w:r>
      <w:bookmarkEnd w:id="309"/>
    </w:p>
    <w:p w:rsidR="0087709E" w:rsidRPr="00DE1B49" w:rsidRDefault="0087709E" w:rsidP="0087709E">
      <w:pPr>
        <w:rPr>
          <w:lang w:val="en-US"/>
        </w:rPr>
      </w:pPr>
      <w:r w:rsidRPr="00DE1B49">
        <w:rPr>
          <w:lang w:val="en-US"/>
        </w:rPr>
        <w:t>In the composition part, we will work in two following directions:</w:t>
      </w:r>
    </w:p>
    <w:p w:rsidR="0087709E" w:rsidRPr="00DE1B49" w:rsidRDefault="0087709E" w:rsidP="00675094">
      <w:pPr>
        <w:numPr>
          <w:ilvl w:val="0"/>
          <w:numId w:val="81"/>
        </w:numPr>
        <w:spacing w:line="276" w:lineRule="auto"/>
        <w:ind w:hanging="359"/>
      </w:pPr>
      <w:r w:rsidRPr="00DE1B49">
        <w:t xml:space="preserve">Improving the </w:t>
      </w:r>
      <w:r w:rsidRPr="00DE1B49">
        <w:rPr>
          <w:i/>
        </w:rPr>
        <w:t>merge graph</w:t>
      </w:r>
      <w:r w:rsidRPr="00DE1B49">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Evaluating and analyzing the limitations of the WP2 merging procedure when using automatic EDA-based entailment decisions, rather than manual annot</w:t>
      </w:r>
      <w:r w:rsidRPr="00DE1B49">
        <w:rPr>
          <w:lang w:val="en-US"/>
        </w:rPr>
        <w:t>a</w:t>
      </w:r>
      <w:r w:rsidRPr="00DE1B49">
        <w:rPr>
          <w:lang w:val="en-US"/>
        </w:rPr>
        <w:t xml:space="preserve">tion as done in WP2. </w:t>
      </w:r>
    </w:p>
    <w:p w:rsidR="0087709E" w:rsidRPr="00DE1B49" w:rsidRDefault="0087709E" w:rsidP="00675094">
      <w:pPr>
        <w:numPr>
          <w:ilvl w:val="1"/>
          <w:numId w:val="81"/>
        </w:numPr>
        <w:spacing w:line="276" w:lineRule="auto"/>
        <w:ind w:hanging="359"/>
        <w:rPr>
          <w:lang w:val="en-US"/>
        </w:rPr>
      </w:pPr>
      <w:r w:rsidRPr="00DE1B49">
        <w:rPr>
          <w:lang w:val="en-US"/>
        </w:rPr>
        <w:t>Following the results of this analysis, adjusting the algorithm to cope with i</w:t>
      </w:r>
      <w:r w:rsidRPr="00DE1B49">
        <w:rPr>
          <w:lang w:val="en-US"/>
        </w:rPr>
        <w:t>n</w:t>
      </w:r>
      <w:r w:rsidRPr="00DE1B49">
        <w:rPr>
          <w:lang w:val="en-US"/>
        </w:rPr>
        <w:t>exact entailment decisions, or developing alternative merge procedures based on the insights from the analysis.</w:t>
      </w:r>
    </w:p>
    <w:p w:rsidR="0087709E" w:rsidRPr="00DE1B49" w:rsidRDefault="0087709E" w:rsidP="00675094">
      <w:pPr>
        <w:numPr>
          <w:ilvl w:val="0"/>
          <w:numId w:val="81"/>
        </w:numPr>
        <w:spacing w:line="276" w:lineRule="auto"/>
        <w:ind w:hanging="359"/>
        <w:rPr>
          <w:lang w:val="en-US"/>
        </w:rPr>
      </w:pPr>
      <w:r w:rsidRPr="00DE1B49">
        <w:rPr>
          <w:lang w:val="en-US"/>
        </w:rPr>
        <w:t xml:space="preserve">Developing a sound </w:t>
      </w:r>
      <w:r w:rsidRPr="00DE1B49">
        <w:rPr>
          <w:i/>
          <w:lang w:val="en-US"/>
        </w:rPr>
        <w:t>collapse graph</w:t>
      </w:r>
      <w:r w:rsidRPr="00DE1B49">
        <w:rPr>
          <w:lang w:val="en-US"/>
        </w:rPr>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 xml:space="preserve">For this direction of research we plan to examine the applicability of the Global Graph Structure Optimization algorithm of </w:t>
      </w:r>
      <w:proofErr w:type="spellStart"/>
      <w:r w:rsidRPr="00DE1B49">
        <w:rPr>
          <w:lang w:val="en-US"/>
        </w:rPr>
        <w:t>Berant</w:t>
      </w:r>
      <w:proofErr w:type="spellEnd"/>
      <w:r w:rsidRPr="00DE1B49">
        <w:rPr>
          <w:lang w:val="en-US"/>
        </w:rPr>
        <w:t xml:space="preserve"> et.al</w:t>
      </w:r>
      <w:r w:rsidRPr="00DE1B49">
        <w:rPr>
          <w:vertAlign w:val="superscript"/>
        </w:rPr>
        <w:footnoteReference w:id="2"/>
      </w:r>
      <w:r w:rsidRPr="00DE1B49">
        <w:rPr>
          <w:lang w:val="en-US"/>
        </w:rPr>
        <w:t>, which is b</w:t>
      </w:r>
      <w:r w:rsidRPr="00DE1B49">
        <w:rPr>
          <w:lang w:val="en-US"/>
        </w:rPr>
        <w:t>e</w:t>
      </w:r>
      <w:r w:rsidRPr="00DE1B49">
        <w:rPr>
          <w:lang w:val="en-US"/>
        </w:rPr>
        <w:t>ing implemented as part of WP5. The algorithm was suggested for learning entailment relations between predicates and is based on global optimization of an entailment graph structure in order to avoid transitivity violation.</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We will give attention to efficiency issues. </w:t>
      </w:r>
      <w:r w:rsidR="00E0158E">
        <w:rPr>
          <w:lang w:val="en-US"/>
        </w:rPr>
        <w:t>For example,</w:t>
      </w:r>
      <w:r w:rsidRPr="00DE1B49">
        <w:rPr>
          <w:lang w:val="en-US"/>
        </w:rPr>
        <w:t xml:space="preserve"> thorough technical consideration will be needed on saving and reusing LAP annotation on the graphs, especially related to multiple EDAs. </w:t>
      </w:r>
    </w:p>
    <w:p w:rsidR="0087709E" w:rsidRPr="00DE1B49" w:rsidRDefault="0087709E" w:rsidP="00EE162A">
      <w:pPr>
        <w:pStyle w:val="Heading3"/>
      </w:pPr>
      <w:bookmarkStart w:id="310" w:name="h.nio9cu3mzkmk" w:colFirst="0" w:colLast="0"/>
      <w:bookmarkStart w:id="311" w:name="_Toc360192232"/>
      <w:bookmarkEnd w:id="310"/>
      <w:r w:rsidRPr="00DE1B49">
        <w:lastRenderedPageBreak/>
        <w:t xml:space="preserve">Composition </w:t>
      </w:r>
      <w:r w:rsidR="00D3367F">
        <w:t>U</w:t>
      </w:r>
      <w:r w:rsidRPr="00DE1B49">
        <w:t xml:space="preserve">se </w:t>
      </w:r>
      <w:r w:rsidR="00D3367F">
        <w:t>C</w:t>
      </w:r>
      <w:r w:rsidRPr="00DE1B49">
        <w:t>ase 2</w:t>
      </w:r>
      <w:bookmarkEnd w:id="311"/>
    </w:p>
    <w:p w:rsidR="0087709E" w:rsidRPr="00DE1B49" w:rsidRDefault="0087709E" w:rsidP="0087709E">
      <w:pPr>
        <w:rPr>
          <w:lang w:val="en-US"/>
        </w:rPr>
      </w:pPr>
      <w:r w:rsidRPr="00DE1B49">
        <w:rPr>
          <w:lang w:val="en-US"/>
        </w:rPr>
        <w:t>In the current, prototypical implementation, the Node Matcher uses an exact match a</w:t>
      </w:r>
      <w:r w:rsidRPr="00DE1B49">
        <w:rPr>
          <w:lang w:val="en-US"/>
        </w:rPr>
        <w:t>p</w:t>
      </w:r>
      <w:r w:rsidRPr="00DE1B49">
        <w:rPr>
          <w:lang w:val="en-US"/>
        </w:rPr>
        <w:t>proach, i.e.</w:t>
      </w:r>
      <w:r w:rsidR="00E0158E">
        <w:rPr>
          <w:lang w:val="en-US"/>
        </w:rPr>
        <w:t>,</w:t>
      </w:r>
      <w:r w:rsidRPr="00DE1B49">
        <w:rPr>
          <w:lang w:val="en-US"/>
        </w:rPr>
        <w:t xml:space="preserve"> it only returns nodes that contain a mention that exactly matches the input string. When working with the industrial data, the matching step needs to become more to</w:t>
      </w:r>
      <w:r w:rsidRPr="00DE1B49">
        <w:rPr>
          <w:lang w:val="en-US"/>
        </w:rPr>
        <w:t>l</w:t>
      </w:r>
      <w:r w:rsidRPr="00DE1B49">
        <w:rPr>
          <w:lang w:val="en-US"/>
        </w:rPr>
        <w:t>erant. This may include tolerance concerning spelling differences, but also tolerance co</w:t>
      </w:r>
      <w:r w:rsidRPr="00DE1B49">
        <w:rPr>
          <w:lang w:val="en-US"/>
        </w:rPr>
        <w:t>n</w:t>
      </w:r>
      <w:r w:rsidRPr="00DE1B49">
        <w:rPr>
          <w:lang w:val="en-US"/>
        </w:rPr>
        <w:t xml:space="preserve">cerning morphological (or even syntactic) variation. The definition of the kind and degree of “tolerance” is a matter of research. </w:t>
      </w:r>
    </w:p>
    <w:p w:rsidR="0087709E" w:rsidRPr="00DE1B49" w:rsidRDefault="0087709E" w:rsidP="0087709E">
      <w:pPr>
        <w:rPr>
          <w:lang w:val="en-US"/>
        </w:rPr>
      </w:pPr>
    </w:p>
    <w:p w:rsidR="0087709E" w:rsidRPr="00DE1B49" w:rsidRDefault="0087709E" w:rsidP="0087709E">
      <w:pPr>
        <w:rPr>
          <w:lang w:val="en-US"/>
        </w:rPr>
      </w:pPr>
      <w:r w:rsidRPr="00DE1B49">
        <w:rPr>
          <w:lang w:val="en-US"/>
        </w:rPr>
        <w:t>Concerning the Category Annotator module, more sophisticated algorithms for combining category information on a graph node into a category confidence score may be explored. For this, we will investigate related work and run experiments using WP2 data.</w:t>
      </w:r>
    </w:p>
    <w:p w:rsidR="002029F9" w:rsidRPr="00DE1B49" w:rsidRDefault="002029F9" w:rsidP="005F6601">
      <w:pPr>
        <w:pStyle w:val="NormalWeb1"/>
        <w:spacing w:before="0" w:after="0" w:line="360" w:lineRule="auto"/>
        <w:jc w:val="both"/>
        <w:rPr>
          <w:rFonts w:ascii="Georgia" w:hAnsi="Georgia"/>
          <w:sz w:val="22"/>
          <w:shd w:val="clear" w:color="auto" w:fill="FFFFFF"/>
        </w:rPr>
      </w:pPr>
    </w:p>
    <w:sectPr w:rsidR="002029F9" w:rsidRPr="00DE1B49" w:rsidSect="00B80307">
      <w:headerReference w:type="default" r:id="rId28"/>
      <w:footerReference w:type="default" r:id="rId29"/>
      <w:head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3EE" w:rsidRDefault="001013EE" w:rsidP="00B80307">
      <w:pPr>
        <w:spacing w:line="240" w:lineRule="auto"/>
      </w:pPr>
      <w:r>
        <w:separator/>
      </w:r>
    </w:p>
  </w:endnote>
  <w:endnote w:type="continuationSeparator" w:id="0">
    <w:p w:rsidR="001013EE" w:rsidRDefault="001013EE"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A80F3E" w:rsidRDefault="00A80F3E">
        <w:pPr>
          <w:pStyle w:val="Footer"/>
          <w:jc w:val="center"/>
        </w:pPr>
        <w:r>
          <w:fldChar w:fldCharType="begin"/>
        </w:r>
        <w:r>
          <w:instrText xml:space="preserve"> PAGE   \* MERGEFORMAT </w:instrText>
        </w:r>
        <w:r>
          <w:fldChar w:fldCharType="separate"/>
        </w:r>
        <w:r w:rsidR="00294F59">
          <w:rPr>
            <w:noProof/>
          </w:rPr>
          <w:t>42</w:t>
        </w:r>
        <w:r>
          <w:rPr>
            <w:noProof/>
          </w:rPr>
          <w:fldChar w:fldCharType="end"/>
        </w:r>
      </w:p>
    </w:sdtContent>
  </w:sdt>
  <w:p w:rsidR="00A80F3E" w:rsidRDefault="00A8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3EE" w:rsidRDefault="001013EE" w:rsidP="00B80307">
      <w:pPr>
        <w:spacing w:line="240" w:lineRule="auto"/>
      </w:pPr>
      <w:r>
        <w:separator/>
      </w:r>
    </w:p>
  </w:footnote>
  <w:footnote w:type="continuationSeparator" w:id="0">
    <w:p w:rsidR="001013EE" w:rsidRDefault="001013EE" w:rsidP="00B80307">
      <w:pPr>
        <w:spacing w:line="240" w:lineRule="auto"/>
      </w:pPr>
      <w:r>
        <w:continuationSeparator/>
      </w:r>
    </w:p>
  </w:footnote>
  <w:footnote w:id="1">
    <w:p w:rsidR="00A80F3E" w:rsidRPr="00386180" w:rsidRDefault="00A80F3E" w:rsidP="0087709E">
      <w:pPr>
        <w:rPr>
          <w:lang w:val="en-US"/>
        </w:rPr>
      </w:pPr>
      <w:r>
        <w:rPr>
          <w:vertAlign w:val="superscript"/>
        </w:rPr>
        <w:footnoteRef/>
      </w:r>
      <w:r w:rsidRPr="00386180">
        <w:rPr>
          <w:sz w:val="20"/>
          <w:lang w:val="en-US"/>
        </w:rPr>
        <w:t xml:space="preserve"> Trevor Cohn and </w:t>
      </w:r>
      <w:proofErr w:type="spellStart"/>
      <w:r w:rsidRPr="00386180">
        <w:rPr>
          <w:sz w:val="20"/>
          <w:lang w:val="en-US"/>
        </w:rPr>
        <w:t>Mirella</w:t>
      </w:r>
      <w:proofErr w:type="spellEnd"/>
      <w:r w:rsidRPr="00386180">
        <w:rPr>
          <w:sz w:val="20"/>
          <w:lang w:val="en-US"/>
        </w:rPr>
        <w:t xml:space="preserve"> </w:t>
      </w:r>
      <w:proofErr w:type="spellStart"/>
      <w:r w:rsidRPr="00386180">
        <w:rPr>
          <w:sz w:val="20"/>
          <w:lang w:val="en-US"/>
        </w:rPr>
        <w:t>Lapata</w:t>
      </w:r>
      <w:proofErr w:type="spellEnd"/>
      <w:r w:rsidRPr="00386180">
        <w:rPr>
          <w:sz w:val="20"/>
          <w:lang w:val="en-US"/>
        </w:rPr>
        <w:t xml:space="preserve">: </w:t>
      </w:r>
      <w:hyperlink r:id="rId1">
        <w:r w:rsidRPr="00386180">
          <w:rPr>
            <w:color w:val="1155CC"/>
            <w:sz w:val="20"/>
            <w:u w:val="single"/>
            <w:lang w:val="en-US"/>
          </w:rPr>
          <w:t>Sentence Compression as Tree Transduction</w:t>
        </w:r>
      </w:hyperlink>
      <w:r w:rsidRPr="00386180">
        <w:rPr>
          <w:sz w:val="20"/>
          <w:lang w:val="en-US"/>
        </w:rPr>
        <w:t>. Journal of Artificial Intelligence Research 34(1) pp. 637-674 (2009)</w:t>
      </w:r>
    </w:p>
  </w:footnote>
  <w:footnote w:id="2">
    <w:p w:rsidR="00A80F3E" w:rsidRDefault="00A80F3E" w:rsidP="0087709E">
      <w:pPr>
        <w:spacing w:line="240" w:lineRule="auto"/>
      </w:pPr>
      <w:r>
        <w:rPr>
          <w:vertAlign w:val="superscript"/>
        </w:rPr>
        <w:footnoteRef/>
      </w:r>
      <w:r w:rsidRPr="00386180">
        <w:rPr>
          <w:sz w:val="20"/>
          <w:lang w:val="en-US"/>
        </w:rPr>
        <w:t xml:space="preserve"> </w:t>
      </w:r>
      <w:proofErr w:type="gramStart"/>
      <w:r w:rsidRPr="00386180">
        <w:rPr>
          <w:sz w:val="20"/>
          <w:lang w:val="en-US"/>
        </w:rPr>
        <w:t xml:space="preserve">Jonathan </w:t>
      </w:r>
      <w:proofErr w:type="spellStart"/>
      <w:r w:rsidRPr="00386180">
        <w:rPr>
          <w:sz w:val="20"/>
          <w:lang w:val="en-US"/>
        </w:rPr>
        <w:t>Berant</w:t>
      </w:r>
      <w:proofErr w:type="spellEnd"/>
      <w:r w:rsidRPr="00386180">
        <w:rPr>
          <w:sz w:val="20"/>
          <w:lang w:val="en-US"/>
        </w:rPr>
        <w:t xml:space="preserve">, </w:t>
      </w:r>
      <w:proofErr w:type="spellStart"/>
      <w:r w:rsidRPr="00386180">
        <w:rPr>
          <w:sz w:val="20"/>
          <w:lang w:val="en-US"/>
        </w:rPr>
        <w:t>Ido</w:t>
      </w:r>
      <w:proofErr w:type="spellEnd"/>
      <w:r w:rsidRPr="00386180">
        <w:rPr>
          <w:sz w:val="20"/>
          <w:lang w:val="en-US"/>
        </w:rPr>
        <w:t xml:space="preserve"> Dagan and Jacob Goldberger </w:t>
      </w:r>
      <w:r w:rsidRPr="00386180">
        <w:rPr>
          <w:color w:val="004433"/>
          <w:sz w:val="20"/>
          <w:lang w:val="en-US"/>
        </w:rPr>
        <w:t>Learning Entailment Relations by Global Graph Structure Optimization.</w:t>
      </w:r>
      <w:proofErr w:type="gramEnd"/>
      <w:r w:rsidRPr="00386180">
        <w:rPr>
          <w:color w:val="004433"/>
          <w:sz w:val="20"/>
          <w:lang w:val="en-US"/>
        </w:rPr>
        <w:t xml:space="preserve"> </w:t>
      </w:r>
      <w:r>
        <w:rPr>
          <w:sz w:val="20"/>
        </w:rPr>
        <w:t>Long paper in The Journal of Computational Linguistics 38(1) pp. 73-111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F3E" w:rsidRDefault="00A80F3E" w:rsidP="00690A12">
    <w:pPr>
      <w:pStyle w:val="Header"/>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en-US" w:eastAsia="en-US" w:bidi="he-IL"/>
      </w:rPr>
      <w:drawing>
        <wp:anchor distT="0" distB="0" distL="114300" distR="114300" simplePos="0" relativeHeight="251658240" behindDoc="1" locked="0" layoutInCell="1" allowOverlap="1" wp14:anchorId="6B0B7F85" wp14:editId="332805FB">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Pr="007E7ED7">
          <w:rPr>
            <w:rFonts w:eastAsia="Times New Roman" w:cs="Times New Roman"/>
            <w:sz w:val="18"/>
            <w:szCs w:val="18"/>
            <w:lang w:val="en-US" w:eastAsia="de-DE"/>
          </w:rPr>
          <w:t>EXploring</w:t>
        </w:r>
        <w:proofErr w:type="spellEnd"/>
        <w:r w:rsidRPr="007E7ED7">
          <w:rPr>
            <w:rFonts w:eastAsia="Times New Roman" w:cs="Times New Roman"/>
            <w:sz w:val="18"/>
            <w:szCs w:val="18"/>
            <w:lang w:val="en-US" w:eastAsia="de-DE"/>
          </w:rPr>
          <w:t xml:space="preserve"> Customer Interaction via Textual </w:t>
        </w:r>
        <w:proofErr w:type="spellStart"/>
        <w:r w:rsidRPr="007E7ED7">
          <w:rPr>
            <w:rFonts w:eastAsia="Times New Roman" w:cs="Times New Roman"/>
            <w:sz w:val="18"/>
            <w:szCs w:val="18"/>
            <w:lang w:val="en-US" w:eastAsia="de-DE"/>
          </w:rPr>
          <w:t>EntailMENT</w:t>
        </w:r>
        <w:proofErr w:type="spellEnd"/>
      </w:sdtContent>
    </w:sdt>
    <w:r>
      <w:rPr>
        <w:rFonts w:eastAsia="Times New Roman" w:cs="Times New Roman"/>
        <w:sz w:val="18"/>
        <w:szCs w:val="18"/>
        <w:lang w:eastAsia="de-DE"/>
      </w:rPr>
      <w:tab/>
    </w:r>
    <w:r>
      <w:rPr>
        <w:rFonts w:eastAsia="Times New Roman" w:cs="Times New Roman"/>
        <w:sz w:val="18"/>
        <w:szCs w:val="18"/>
        <w:lang w:eastAsia="de-DE"/>
      </w:rPr>
      <w:tab/>
    </w:r>
  </w:p>
  <w:p w:rsidR="00A80F3E" w:rsidRPr="00C64949" w:rsidRDefault="00A80F3E" w:rsidP="00B80307">
    <w:pPr>
      <w:pStyle w:val="Header"/>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A80F3E" w:rsidRDefault="00A80F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F3E" w:rsidRDefault="00A80F3E" w:rsidP="00AE5EBF">
    <w:pPr>
      <w:pStyle w:val="Header"/>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A80F3E" w:rsidRPr="003E77D1" w:rsidRDefault="00A80F3E" w:rsidP="00B80307">
    <w:pPr>
      <w:pStyle w:val="Header"/>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EF227AD6"/>
    <w:lvl w:ilvl="0">
      <w:start w:val="1"/>
      <w:numFmt w:val="decimal"/>
      <w:pStyle w:val="Heading1"/>
      <w:lvlText w:val="%1."/>
      <w:lvlJc w:val="left"/>
      <w:pPr>
        <w:ind w:left="432" w:hanging="432"/>
      </w:pPr>
      <w:rPr>
        <w:rFonts w:asciiTheme="majorBidi" w:eastAsia="Times New Roman" w:hAnsiTheme="majorBidi"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2"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Paragraph"/>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99">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4"/>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7"/>
  </w:num>
  <w:num w:numId="20">
    <w:abstractNumId w:val="96"/>
  </w:num>
  <w:num w:numId="21">
    <w:abstractNumId w:val="57"/>
  </w:num>
  <w:num w:numId="22">
    <w:abstractNumId w:val="63"/>
  </w:num>
  <w:num w:numId="23">
    <w:abstractNumId w:val="84"/>
  </w:num>
  <w:num w:numId="24">
    <w:abstractNumId w:val="92"/>
  </w:num>
  <w:num w:numId="25">
    <w:abstractNumId w:val="58"/>
  </w:num>
  <w:num w:numId="26">
    <w:abstractNumId w:val="53"/>
  </w:num>
  <w:num w:numId="27">
    <w:abstractNumId w:val="39"/>
  </w:num>
  <w:num w:numId="28">
    <w:abstractNumId w:val="99"/>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8"/>
  </w:num>
  <w:num w:numId="40">
    <w:abstractNumId w:val="85"/>
  </w:num>
  <w:num w:numId="41">
    <w:abstractNumId w:val="100"/>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0"/>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6"/>
  </w:num>
  <w:num w:numId="57">
    <w:abstractNumId w:val="77"/>
  </w:num>
  <w:num w:numId="58">
    <w:abstractNumId w:val="46"/>
  </w:num>
  <w:num w:numId="59">
    <w:abstractNumId w:val="89"/>
  </w:num>
  <w:num w:numId="60">
    <w:abstractNumId w:val="56"/>
  </w:num>
  <w:num w:numId="61">
    <w:abstractNumId w:val="30"/>
  </w:num>
  <w:num w:numId="62">
    <w:abstractNumId w:val="66"/>
  </w:num>
  <w:num w:numId="63">
    <w:abstractNumId w:val="74"/>
  </w:num>
  <w:num w:numId="64">
    <w:abstractNumId w:val="98"/>
  </w:num>
  <w:num w:numId="65">
    <w:abstractNumId w:val="43"/>
  </w:num>
  <w:num w:numId="66">
    <w:abstractNumId w:val="26"/>
  </w:num>
  <w:num w:numId="67">
    <w:abstractNumId w:val="50"/>
  </w:num>
  <w:num w:numId="68">
    <w:abstractNumId w:val="87"/>
  </w:num>
  <w:num w:numId="69">
    <w:abstractNumId w:val="93"/>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1"/>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5"/>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56DA"/>
    <w:rsid w:val="00025862"/>
    <w:rsid w:val="00025E10"/>
    <w:rsid w:val="000274AF"/>
    <w:rsid w:val="0003299D"/>
    <w:rsid w:val="0003361E"/>
    <w:rsid w:val="00037496"/>
    <w:rsid w:val="0004038F"/>
    <w:rsid w:val="000443D4"/>
    <w:rsid w:val="00045B48"/>
    <w:rsid w:val="00054B41"/>
    <w:rsid w:val="00054DE8"/>
    <w:rsid w:val="00057F15"/>
    <w:rsid w:val="00060657"/>
    <w:rsid w:val="000640B5"/>
    <w:rsid w:val="000646A2"/>
    <w:rsid w:val="000646EC"/>
    <w:rsid w:val="00064D82"/>
    <w:rsid w:val="000650E3"/>
    <w:rsid w:val="000671B2"/>
    <w:rsid w:val="00073AF9"/>
    <w:rsid w:val="00075B29"/>
    <w:rsid w:val="00083479"/>
    <w:rsid w:val="000907EE"/>
    <w:rsid w:val="00090F4A"/>
    <w:rsid w:val="0009124C"/>
    <w:rsid w:val="00091940"/>
    <w:rsid w:val="0009387C"/>
    <w:rsid w:val="00094C59"/>
    <w:rsid w:val="00097CD7"/>
    <w:rsid w:val="000A6886"/>
    <w:rsid w:val="000B00D1"/>
    <w:rsid w:val="000B2AE4"/>
    <w:rsid w:val="000B613E"/>
    <w:rsid w:val="000B6568"/>
    <w:rsid w:val="000B79EE"/>
    <w:rsid w:val="000C297B"/>
    <w:rsid w:val="000C29F1"/>
    <w:rsid w:val="000C4967"/>
    <w:rsid w:val="000C6B25"/>
    <w:rsid w:val="000C6E73"/>
    <w:rsid w:val="000C70F4"/>
    <w:rsid w:val="000D59B1"/>
    <w:rsid w:val="000E37A2"/>
    <w:rsid w:val="000E5EFB"/>
    <w:rsid w:val="000F005D"/>
    <w:rsid w:val="000F0AA6"/>
    <w:rsid w:val="000F315B"/>
    <w:rsid w:val="000F5014"/>
    <w:rsid w:val="000F5AA7"/>
    <w:rsid w:val="0010029F"/>
    <w:rsid w:val="001009AA"/>
    <w:rsid w:val="00100A8C"/>
    <w:rsid w:val="001013EE"/>
    <w:rsid w:val="0010506F"/>
    <w:rsid w:val="0010515E"/>
    <w:rsid w:val="00106357"/>
    <w:rsid w:val="0011159C"/>
    <w:rsid w:val="001171DD"/>
    <w:rsid w:val="00121ECA"/>
    <w:rsid w:val="00124710"/>
    <w:rsid w:val="00124EB4"/>
    <w:rsid w:val="00125E6E"/>
    <w:rsid w:val="0012736D"/>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314B"/>
    <w:rsid w:val="00163ACA"/>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D69"/>
    <w:rsid w:val="00241E2F"/>
    <w:rsid w:val="002459E9"/>
    <w:rsid w:val="00246494"/>
    <w:rsid w:val="00247EF6"/>
    <w:rsid w:val="00252039"/>
    <w:rsid w:val="0025215E"/>
    <w:rsid w:val="00253B38"/>
    <w:rsid w:val="00254DE1"/>
    <w:rsid w:val="00256352"/>
    <w:rsid w:val="00257673"/>
    <w:rsid w:val="002662D7"/>
    <w:rsid w:val="002662EB"/>
    <w:rsid w:val="0027190D"/>
    <w:rsid w:val="00271DD5"/>
    <w:rsid w:val="00271EFA"/>
    <w:rsid w:val="00273A0C"/>
    <w:rsid w:val="00274F80"/>
    <w:rsid w:val="00274F93"/>
    <w:rsid w:val="00275352"/>
    <w:rsid w:val="002838E3"/>
    <w:rsid w:val="00287554"/>
    <w:rsid w:val="0029092D"/>
    <w:rsid w:val="00293D1F"/>
    <w:rsid w:val="00294F59"/>
    <w:rsid w:val="00297EFA"/>
    <w:rsid w:val="002A0806"/>
    <w:rsid w:val="002A0A78"/>
    <w:rsid w:val="002A1985"/>
    <w:rsid w:val="002A31AF"/>
    <w:rsid w:val="002A66F6"/>
    <w:rsid w:val="002A6D1E"/>
    <w:rsid w:val="002A7FBF"/>
    <w:rsid w:val="002B2307"/>
    <w:rsid w:val="002B35EB"/>
    <w:rsid w:val="002B36B6"/>
    <w:rsid w:val="002B66DD"/>
    <w:rsid w:val="002C1250"/>
    <w:rsid w:val="002C12FC"/>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9A8"/>
    <w:rsid w:val="00300496"/>
    <w:rsid w:val="00305DF0"/>
    <w:rsid w:val="00312C76"/>
    <w:rsid w:val="00313989"/>
    <w:rsid w:val="00313A13"/>
    <w:rsid w:val="00313AD2"/>
    <w:rsid w:val="00316159"/>
    <w:rsid w:val="0031678E"/>
    <w:rsid w:val="003167BD"/>
    <w:rsid w:val="00321B86"/>
    <w:rsid w:val="00322895"/>
    <w:rsid w:val="00326A61"/>
    <w:rsid w:val="00332B0A"/>
    <w:rsid w:val="00336055"/>
    <w:rsid w:val="0033616F"/>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1040"/>
    <w:rsid w:val="003742B9"/>
    <w:rsid w:val="00374544"/>
    <w:rsid w:val="003745DC"/>
    <w:rsid w:val="00376BB2"/>
    <w:rsid w:val="003804A3"/>
    <w:rsid w:val="00380CCB"/>
    <w:rsid w:val="0038146C"/>
    <w:rsid w:val="003837E3"/>
    <w:rsid w:val="00386C50"/>
    <w:rsid w:val="00391564"/>
    <w:rsid w:val="00392CAD"/>
    <w:rsid w:val="003938B4"/>
    <w:rsid w:val="00393BD3"/>
    <w:rsid w:val="00393D0B"/>
    <w:rsid w:val="00395741"/>
    <w:rsid w:val="003A29BD"/>
    <w:rsid w:val="003A470C"/>
    <w:rsid w:val="003A4ED0"/>
    <w:rsid w:val="003A53BC"/>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5E6C"/>
    <w:rsid w:val="003E653D"/>
    <w:rsid w:val="003F094C"/>
    <w:rsid w:val="003F25FD"/>
    <w:rsid w:val="003F462B"/>
    <w:rsid w:val="003F4E4C"/>
    <w:rsid w:val="003F4FAF"/>
    <w:rsid w:val="003F56A1"/>
    <w:rsid w:val="003F5D38"/>
    <w:rsid w:val="004025C5"/>
    <w:rsid w:val="0040605B"/>
    <w:rsid w:val="00407C36"/>
    <w:rsid w:val="00407DFA"/>
    <w:rsid w:val="00410180"/>
    <w:rsid w:val="00410366"/>
    <w:rsid w:val="0041104F"/>
    <w:rsid w:val="004118EE"/>
    <w:rsid w:val="004132CA"/>
    <w:rsid w:val="0041695A"/>
    <w:rsid w:val="0041795D"/>
    <w:rsid w:val="00421905"/>
    <w:rsid w:val="00423F9C"/>
    <w:rsid w:val="004240A5"/>
    <w:rsid w:val="00426954"/>
    <w:rsid w:val="0043051F"/>
    <w:rsid w:val="00433FE2"/>
    <w:rsid w:val="004348AE"/>
    <w:rsid w:val="00434A4B"/>
    <w:rsid w:val="00434D60"/>
    <w:rsid w:val="004361DA"/>
    <w:rsid w:val="004440E2"/>
    <w:rsid w:val="004511B5"/>
    <w:rsid w:val="00451A05"/>
    <w:rsid w:val="0045305A"/>
    <w:rsid w:val="00454CCA"/>
    <w:rsid w:val="00456BCE"/>
    <w:rsid w:val="00460ABE"/>
    <w:rsid w:val="00460B0F"/>
    <w:rsid w:val="004661C9"/>
    <w:rsid w:val="00466F89"/>
    <w:rsid w:val="004756E0"/>
    <w:rsid w:val="00476F22"/>
    <w:rsid w:val="00477CBC"/>
    <w:rsid w:val="00483C47"/>
    <w:rsid w:val="00486879"/>
    <w:rsid w:val="004868A9"/>
    <w:rsid w:val="00487999"/>
    <w:rsid w:val="00490401"/>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E0E60"/>
    <w:rsid w:val="004E4945"/>
    <w:rsid w:val="004E578D"/>
    <w:rsid w:val="004E5B04"/>
    <w:rsid w:val="004E5DD6"/>
    <w:rsid w:val="004E5FA5"/>
    <w:rsid w:val="004F6E5C"/>
    <w:rsid w:val="0050001B"/>
    <w:rsid w:val="00504CAC"/>
    <w:rsid w:val="00505EE5"/>
    <w:rsid w:val="00510545"/>
    <w:rsid w:val="00513206"/>
    <w:rsid w:val="00514F4E"/>
    <w:rsid w:val="005161FB"/>
    <w:rsid w:val="0051694E"/>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70204"/>
    <w:rsid w:val="00572E16"/>
    <w:rsid w:val="0057422D"/>
    <w:rsid w:val="00580FDE"/>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E31BF"/>
    <w:rsid w:val="005E4489"/>
    <w:rsid w:val="005E5A62"/>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82280"/>
    <w:rsid w:val="00682F47"/>
    <w:rsid w:val="006830C8"/>
    <w:rsid w:val="00683632"/>
    <w:rsid w:val="0068419A"/>
    <w:rsid w:val="00684ECB"/>
    <w:rsid w:val="00686979"/>
    <w:rsid w:val="00687C33"/>
    <w:rsid w:val="00690A12"/>
    <w:rsid w:val="00691D3C"/>
    <w:rsid w:val="00692F65"/>
    <w:rsid w:val="0069434C"/>
    <w:rsid w:val="006A0FA4"/>
    <w:rsid w:val="006A1236"/>
    <w:rsid w:val="006A56EC"/>
    <w:rsid w:val="006A5BEC"/>
    <w:rsid w:val="006A5DC1"/>
    <w:rsid w:val="006A6923"/>
    <w:rsid w:val="006A7037"/>
    <w:rsid w:val="006A7C7F"/>
    <w:rsid w:val="006B1341"/>
    <w:rsid w:val="006B5DD2"/>
    <w:rsid w:val="006B7E3C"/>
    <w:rsid w:val="006C1A76"/>
    <w:rsid w:val="006D0F3D"/>
    <w:rsid w:val="006D237C"/>
    <w:rsid w:val="006E34DC"/>
    <w:rsid w:val="006E3BA1"/>
    <w:rsid w:val="006E4688"/>
    <w:rsid w:val="006E6807"/>
    <w:rsid w:val="006E691D"/>
    <w:rsid w:val="006E79F1"/>
    <w:rsid w:val="006F1BF1"/>
    <w:rsid w:val="006F45ED"/>
    <w:rsid w:val="006F4953"/>
    <w:rsid w:val="006F65C4"/>
    <w:rsid w:val="00700B13"/>
    <w:rsid w:val="00704666"/>
    <w:rsid w:val="00704D6F"/>
    <w:rsid w:val="00704E0E"/>
    <w:rsid w:val="00706473"/>
    <w:rsid w:val="007072F7"/>
    <w:rsid w:val="00711F90"/>
    <w:rsid w:val="00713F98"/>
    <w:rsid w:val="0071433A"/>
    <w:rsid w:val="0071452B"/>
    <w:rsid w:val="00717A56"/>
    <w:rsid w:val="00717C38"/>
    <w:rsid w:val="007203FA"/>
    <w:rsid w:val="007231F5"/>
    <w:rsid w:val="007237F0"/>
    <w:rsid w:val="00723C2D"/>
    <w:rsid w:val="007251FD"/>
    <w:rsid w:val="00734634"/>
    <w:rsid w:val="00735A2A"/>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918DB"/>
    <w:rsid w:val="007A1759"/>
    <w:rsid w:val="007A32A5"/>
    <w:rsid w:val="007A39A6"/>
    <w:rsid w:val="007A4189"/>
    <w:rsid w:val="007A46B0"/>
    <w:rsid w:val="007B10E8"/>
    <w:rsid w:val="007B113F"/>
    <w:rsid w:val="007B467F"/>
    <w:rsid w:val="007B5CAC"/>
    <w:rsid w:val="007C02E9"/>
    <w:rsid w:val="007C07C0"/>
    <w:rsid w:val="007C3504"/>
    <w:rsid w:val="007C3AE0"/>
    <w:rsid w:val="007C7126"/>
    <w:rsid w:val="007C7420"/>
    <w:rsid w:val="007D22B3"/>
    <w:rsid w:val="007D429F"/>
    <w:rsid w:val="007D460B"/>
    <w:rsid w:val="007D539A"/>
    <w:rsid w:val="007D5D2A"/>
    <w:rsid w:val="007D632A"/>
    <w:rsid w:val="007D63CC"/>
    <w:rsid w:val="007D694E"/>
    <w:rsid w:val="007D7F7A"/>
    <w:rsid w:val="007E213F"/>
    <w:rsid w:val="007E5562"/>
    <w:rsid w:val="007E7ED7"/>
    <w:rsid w:val="007F21ED"/>
    <w:rsid w:val="007F4CAA"/>
    <w:rsid w:val="007F7A59"/>
    <w:rsid w:val="008002A7"/>
    <w:rsid w:val="008073D7"/>
    <w:rsid w:val="0081111F"/>
    <w:rsid w:val="00815574"/>
    <w:rsid w:val="00815AD7"/>
    <w:rsid w:val="008267B6"/>
    <w:rsid w:val="00831135"/>
    <w:rsid w:val="00831BF7"/>
    <w:rsid w:val="008321D5"/>
    <w:rsid w:val="00832E67"/>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6F99"/>
    <w:rsid w:val="008626AF"/>
    <w:rsid w:val="0086292D"/>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440B"/>
    <w:rsid w:val="008C6841"/>
    <w:rsid w:val="008C78C6"/>
    <w:rsid w:val="008D5AC7"/>
    <w:rsid w:val="008D6CF9"/>
    <w:rsid w:val="008D7765"/>
    <w:rsid w:val="008E0601"/>
    <w:rsid w:val="008E1D0B"/>
    <w:rsid w:val="008E2758"/>
    <w:rsid w:val="008E4DD6"/>
    <w:rsid w:val="008E6220"/>
    <w:rsid w:val="008F03E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78B2"/>
    <w:rsid w:val="009301E8"/>
    <w:rsid w:val="00934056"/>
    <w:rsid w:val="0093531A"/>
    <w:rsid w:val="0094017B"/>
    <w:rsid w:val="00941717"/>
    <w:rsid w:val="00942ECC"/>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6EAC"/>
    <w:rsid w:val="009778E9"/>
    <w:rsid w:val="00984169"/>
    <w:rsid w:val="009846FA"/>
    <w:rsid w:val="00994676"/>
    <w:rsid w:val="00996873"/>
    <w:rsid w:val="009A0942"/>
    <w:rsid w:val="009A5EC0"/>
    <w:rsid w:val="009B47B4"/>
    <w:rsid w:val="009D5439"/>
    <w:rsid w:val="009D54DC"/>
    <w:rsid w:val="009D6E78"/>
    <w:rsid w:val="009E28B8"/>
    <w:rsid w:val="009E2FD2"/>
    <w:rsid w:val="009E7277"/>
    <w:rsid w:val="009F036B"/>
    <w:rsid w:val="009F0C6C"/>
    <w:rsid w:val="009F291B"/>
    <w:rsid w:val="009F3183"/>
    <w:rsid w:val="009F72E0"/>
    <w:rsid w:val="009F7FD9"/>
    <w:rsid w:val="00A04AB2"/>
    <w:rsid w:val="00A06949"/>
    <w:rsid w:val="00A06B04"/>
    <w:rsid w:val="00A06F6F"/>
    <w:rsid w:val="00A07721"/>
    <w:rsid w:val="00A07743"/>
    <w:rsid w:val="00A103CB"/>
    <w:rsid w:val="00A13C31"/>
    <w:rsid w:val="00A154F9"/>
    <w:rsid w:val="00A17143"/>
    <w:rsid w:val="00A171A4"/>
    <w:rsid w:val="00A17BF5"/>
    <w:rsid w:val="00A23D0B"/>
    <w:rsid w:val="00A24D47"/>
    <w:rsid w:val="00A27C53"/>
    <w:rsid w:val="00A3076A"/>
    <w:rsid w:val="00A32FDC"/>
    <w:rsid w:val="00A36C86"/>
    <w:rsid w:val="00A37BCB"/>
    <w:rsid w:val="00A4033A"/>
    <w:rsid w:val="00A40D6E"/>
    <w:rsid w:val="00A426DB"/>
    <w:rsid w:val="00A43B3B"/>
    <w:rsid w:val="00A43D2B"/>
    <w:rsid w:val="00A4442C"/>
    <w:rsid w:val="00A4535D"/>
    <w:rsid w:val="00A45875"/>
    <w:rsid w:val="00A45917"/>
    <w:rsid w:val="00A525D4"/>
    <w:rsid w:val="00A53844"/>
    <w:rsid w:val="00A61421"/>
    <w:rsid w:val="00A635DF"/>
    <w:rsid w:val="00A647E0"/>
    <w:rsid w:val="00A64842"/>
    <w:rsid w:val="00A64DFB"/>
    <w:rsid w:val="00A650BD"/>
    <w:rsid w:val="00A7407B"/>
    <w:rsid w:val="00A74EBC"/>
    <w:rsid w:val="00A76E47"/>
    <w:rsid w:val="00A80F3E"/>
    <w:rsid w:val="00A8266E"/>
    <w:rsid w:val="00A8331E"/>
    <w:rsid w:val="00A850C1"/>
    <w:rsid w:val="00A86662"/>
    <w:rsid w:val="00A902D0"/>
    <w:rsid w:val="00A909B6"/>
    <w:rsid w:val="00A94600"/>
    <w:rsid w:val="00A9478F"/>
    <w:rsid w:val="00A947AF"/>
    <w:rsid w:val="00AA33A0"/>
    <w:rsid w:val="00AA6DC0"/>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5EBF"/>
    <w:rsid w:val="00AF0773"/>
    <w:rsid w:val="00AF2B63"/>
    <w:rsid w:val="00AF6ED0"/>
    <w:rsid w:val="00B00479"/>
    <w:rsid w:val="00B00B3F"/>
    <w:rsid w:val="00B01243"/>
    <w:rsid w:val="00B01FB4"/>
    <w:rsid w:val="00B026AD"/>
    <w:rsid w:val="00B02D57"/>
    <w:rsid w:val="00B0361E"/>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56D0"/>
    <w:rsid w:val="00B266E9"/>
    <w:rsid w:val="00B272A1"/>
    <w:rsid w:val="00B303AD"/>
    <w:rsid w:val="00B3152A"/>
    <w:rsid w:val="00B34C98"/>
    <w:rsid w:val="00B3602F"/>
    <w:rsid w:val="00B37872"/>
    <w:rsid w:val="00B40904"/>
    <w:rsid w:val="00B409E5"/>
    <w:rsid w:val="00B4120B"/>
    <w:rsid w:val="00B41595"/>
    <w:rsid w:val="00B42DAD"/>
    <w:rsid w:val="00B4563A"/>
    <w:rsid w:val="00B45BEE"/>
    <w:rsid w:val="00B4623E"/>
    <w:rsid w:val="00B51C12"/>
    <w:rsid w:val="00B526CF"/>
    <w:rsid w:val="00B52AA1"/>
    <w:rsid w:val="00B53618"/>
    <w:rsid w:val="00B5558B"/>
    <w:rsid w:val="00B5664E"/>
    <w:rsid w:val="00B56973"/>
    <w:rsid w:val="00B57BC4"/>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B0A77"/>
    <w:rsid w:val="00BB0C0B"/>
    <w:rsid w:val="00BB18D7"/>
    <w:rsid w:val="00BB1DED"/>
    <w:rsid w:val="00BB2D3C"/>
    <w:rsid w:val="00BB3CA1"/>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29C2"/>
    <w:rsid w:val="00BE47DA"/>
    <w:rsid w:val="00BE6196"/>
    <w:rsid w:val="00BF05CC"/>
    <w:rsid w:val="00BF26A7"/>
    <w:rsid w:val="00BF501E"/>
    <w:rsid w:val="00BF72A0"/>
    <w:rsid w:val="00BF7E34"/>
    <w:rsid w:val="00C010CD"/>
    <w:rsid w:val="00C038F3"/>
    <w:rsid w:val="00C03C74"/>
    <w:rsid w:val="00C046A8"/>
    <w:rsid w:val="00C04704"/>
    <w:rsid w:val="00C072EC"/>
    <w:rsid w:val="00C11122"/>
    <w:rsid w:val="00C131C6"/>
    <w:rsid w:val="00C14C06"/>
    <w:rsid w:val="00C15685"/>
    <w:rsid w:val="00C17B12"/>
    <w:rsid w:val="00C17D85"/>
    <w:rsid w:val="00C218F5"/>
    <w:rsid w:val="00C2586F"/>
    <w:rsid w:val="00C3028A"/>
    <w:rsid w:val="00C322FC"/>
    <w:rsid w:val="00C33DF6"/>
    <w:rsid w:val="00C34365"/>
    <w:rsid w:val="00C413E1"/>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80434"/>
    <w:rsid w:val="00C81445"/>
    <w:rsid w:val="00C818FA"/>
    <w:rsid w:val="00C82369"/>
    <w:rsid w:val="00C82BD4"/>
    <w:rsid w:val="00C84AC3"/>
    <w:rsid w:val="00C857E1"/>
    <w:rsid w:val="00C8631F"/>
    <w:rsid w:val="00C873D2"/>
    <w:rsid w:val="00C91F08"/>
    <w:rsid w:val="00CA05D4"/>
    <w:rsid w:val="00CA2244"/>
    <w:rsid w:val="00CA3850"/>
    <w:rsid w:val="00CA38FC"/>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771D"/>
    <w:rsid w:val="00CC7C02"/>
    <w:rsid w:val="00CD7ED6"/>
    <w:rsid w:val="00CE0E1C"/>
    <w:rsid w:val="00CE10C2"/>
    <w:rsid w:val="00CE1489"/>
    <w:rsid w:val="00CE37B9"/>
    <w:rsid w:val="00CE4321"/>
    <w:rsid w:val="00CE4970"/>
    <w:rsid w:val="00CF2A2F"/>
    <w:rsid w:val="00CF2CC4"/>
    <w:rsid w:val="00CF358F"/>
    <w:rsid w:val="00CF3971"/>
    <w:rsid w:val="00CF6611"/>
    <w:rsid w:val="00D04225"/>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CBC"/>
    <w:rsid w:val="00D333B3"/>
    <w:rsid w:val="00D3367F"/>
    <w:rsid w:val="00D3570A"/>
    <w:rsid w:val="00D37304"/>
    <w:rsid w:val="00D376B5"/>
    <w:rsid w:val="00D41572"/>
    <w:rsid w:val="00D43FD6"/>
    <w:rsid w:val="00D47D1E"/>
    <w:rsid w:val="00D50C1C"/>
    <w:rsid w:val="00D5130E"/>
    <w:rsid w:val="00D518F4"/>
    <w:rsid w:val="00D53412"/>
    <w:rsid w:val="00D54FF7"/>
    <w:rsid w:val="00D57225"/>
    <w:rsid w:val="00D63D99"/>
    <w:rsid w:val="00D65F19"/>
    <w:rsid w:val="00D65F62"/>
    <w:rsid w:val="00D6614A"/>
    <w:rsid w:val="00D726BF"/>
    <w:rsid w:val="00D72B16"/>
    <w:rsid w:val="00D72B4A"/>
    <w:rsid w:val="00D73F77"/>
    <w:rsid w:val="00D7571D"/>
    <w:rsid w:val="00D76112"/>
    <w:rsid w:val="00D802ED"/>
    <w:rsid w:val="00D8078C"/>
    <w:rsid w:val="00D81037"/>
    <w:rsid w:val="00D812BE"/>
    <w:rsid w:val="00D86E0F"/>
    <w:rsid w:val="00D928A6"/>
    <w:rsid w:val="00D92F77"/>
    <w:rsid w:val="00D94067"/>
    <w:rsid w:val="00D9532F"/>
    <w:rsid w:val="00D95581"/>
    <w:rsid w:val="00D966F7"/>
    <w:rsid w:val="00DA12C3"/>
    <w:rsid w:val="00DA15D7"/>
    <w:rsid w:val="00DA1AD8"/>
    <w:rsid w:val="00DA1BCF"/>
    <w:rsid w:val="00DA260E"/>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524D"/>
    <w:rsid w:val="00E11A5F"/>
    <w:rsid w:val="00E143A6"/>
    <w:rsid w:val="00E23164"/>
    <w:rsid w:val="00E23D3D"/>
    <w:rsid w:val="00E26457"/>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959"/>
    <w:rsid w:val="00EC7529"/>
    <w:rsid w:val="00ED00A9"/>
    <w:rsid w:val="00ED09AC"/>
    <w:rsid w:val="00ED119C"/>
    <w:rsid w:val="00ED1D7C"/>
    <w:rsid w:val="00ED2BE4"/>
    <w:rsid w:val="00ED45F6"/>
    <w:rsid w:val="00EE162A"/>
    <w:rsid w:val="00EE16C7"/>
    <w:rsid w:val="00EE26E1"/>
    <w:rsid w:val="00EE4E4C"/>
    <w:rsid w:val="00EE5F39"/>
    <w:rsid w:val="00EE6D76"/>
    <w:rsid w:val="00EF2875"/>
    <w:rsid w:val="00EF3E5E"/>
    <w:rsid w:val="00EF4431"/>
    <w:rsid w:val="00EF456A"/>
    <w:rsid w:val="00EF7834"/>
    <w:rsid w:val="00F04C8E"/>
    <w:rsid w:val="00F07F52"/>
    <w:rsid w:val="00F100BD"/>
    <w:rsid w:val="00F151FA"/>
    <w:rsid w:val="00F15DEC"/>
    <w:rsid w:val="00F16B2B"/>
    <w:rsid w:val="00F20638"/>
    <w:rsid w:val="00F23981"/>
    <w:rsid w:val="00F24A8A"/>
    <w:rsid w:val="00F2519B"/>
    <w:rsid w:val="00F26ADE"/>
    <w:rsid w:val="00F26C95"/>
    <w:rsid w:val="00F2706E"/>
    <w:rsid w:val="00F27BD7"/>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30AA"/>
    <w:rsid w:val="00F9313F"/>
    <w:rsid w:val="00F936A2"/>
    <w:rsid w:val="00F9399D"/>
    <w:rsid w:val="00F94DA3"/>
    <w:rsid w:val="00F95E4D"/>
    <w:rsid w:val="00F97FC3"/>
    <w:rsid w:val="00F97FF6"/>
    <w:rsid w:val="00FA139E"/>
    <w:rsid w:val="00FA1B21"/>
    <w:rsid w:val="00FA227E"/>
    <w:rsid w:val="00FA2F98"/>
    <w:rsid w:val="00FA5E82"/>
    <w:rsid w:val="00FA7269"/>
    <w:rsid w:val="00FB2229"/>
    <w:rsid w:val="00FB2B88"/>
    <w:rsid w:val="00FB58D9"/>
    <w:rsid w:val="00FC0F27"/>
    <w:rsid w:val="00FC2DDB"/>
    <w:rsid w:val="00FC527E"/>
    <w:rsid w:val="00FD018C"/>
    <w:rsid w:val="00FD1AFB"/>
    <w:rsid w:val="00FD38CE"/>
    <w:rsid w:val="00FD3F17"/>
    <w:rsid w:val="00FD62F1"/>
    <w:rsid w:val="00FD6C6B"/>
    <w:rsid w:val="00FD6DD7"/>
    <w:rsid w:val="00FE0B60"/>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EE162A"/>
    <w:pPr>
      <w:keepNext/>
      <w:numPr>
        <w:ilvl w:val="2"/>
        <w:numId w:val="4"/>
      </w:numPr>
      <w:spacing w:before="360" w:after="180"/>
      <w:outlineLvl w:val="2"/>
    </w:pPr>
    <w:rPr>
      <w:rFonts w:eastAsia="Times New Roman" w:cs="Arial"/>
      <w:b/>
      <w:bCs/>
      <w:sz w:val="26"/>
      <w:szCs w:val="26"/>
      <w:lang w:val="en-US" w:eastAsia="de-D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EE162A"/>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de-DE"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EE162A"/>
    <w:pPr>
      <w:keepNext/>
      <w:numPr>
        <w:ilvl w:val="2"/>
        <w:numId w:val="4"/>
      </w:numPr>
      <w:spacing w:before="360" w:after="180"/>
      <w:outlineLvl w:val="2"/>
    </w:pPr>
    <w:rPr>
      <w:rFonts w:eastAsia="Times New Roman" w:cs="Arial"/>
      <w:b/>
      <w:bCs/>
      <w:sz w:val="26"/>
      <w:szCs w:val="26"/>
      <w:lang w:val="en-US" w:eastAsia="de-D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EE162A"/>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de-DE"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jgrapht.org/javadoc/org/jgrapht/graph/DefaultEdge.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jgrapht.org/javadoc/org/jgrapht/graph/DefaultDirectedWeightedGraph.html" TargetMode="External"/><Relationship Id="rId25" Type="http://schemas.openxmlformats.org/officeDocument/2006/relationships/hyperlink" Target="http://jgrapht.org/javadoc/org/jgrapht/graph/DefaultEd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jgrapht.org/javadoc/org/jgrapht/graph/DirectedMultigraph.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hyperlink" Target="http://jgrapht.org/javadoc/org/jgrapht/graph/DefaultDirectedWeightedGraph.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jgrapht/jgrapht"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github.com/hltfbk/Excitement-Transduction-Layer" TargetMode="Externa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jgrapht.org/javadoc/org/jgrapht/graph/DefaultEdge.html" TargetMode="External"/><Relationship Id="rId27" Type="http://schemas.openxmlformats.org/officeDocument/2006/relationships/image" Target="media/image10.png"/><Relationship Id="rId3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homepages.inf.ed.ac.uk/mlap/Papers/jair0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670CF-02CD-4103-B617-4FE931EE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72</Pages>
  <Words>19794</Words>
  <Characters>98971</Characters>
  <Application>Microsoft Office Word</Application>
  <DocSecurity>0</DocSecurity>
  <Lines>824</Lines>
  <Paragraphs>237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118528</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Lili</cp:lastModifiedBy>
  <cp:revision>4</cp:revision>
  <cp:lastPrinted>2013-06-28T14:03:00Z</cp:lastPrinted>
  <dcterms:created xsi:type="dcterms:W3CDTF">2013-08-28T09:28:00Z</dcterms:created>
  <dcterms:modified xsi:type="dcterms:W3CDTF">2013-09-10T10:43:00Z</dcterms:modified>
</cp:coreProperties>
</file>